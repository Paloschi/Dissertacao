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637CCC" w14:textId="77777777" w:rsidR="00BC324A" w:rsidRDefault="00BC324A" w:rsidP="008E78D0">
      <w:pPr>
        <w:pStyle w:val="Ttulo1"/>
      </w:pPr>
      <w:r>
        <w:t>Revisão Bibliográfica</w:t>
      </w:r>
    </w:p>
    <w:p w14:paraId="1BB7A4D5" w14:textId="77777777" w:rsidR="00BB2858" w:rsidRDefault="00BB2858" w:rsidP="00BB2858">
      <w:pPr>
        <w:rPr>
          <w:rFonts w:cs="Arial"/>
        </w:rPr>
      </w:pPr>
    </w:p>
    <w:p w14:paraId="6F3B49A1" w14:textId="77777777" w:rsidR="00BC324A" w:rsidRDefault="00E804CD" w:rsidP="00271613">
      <w:pPr>
        <w:pStyle w:val="Ttulo2"/>
      </w:pPr>
      <w:r>
        <w:t xml:space="preserve">Atividade agrícola no Brasil </w:t>
      </w:r>
    </w:p>
    <w:p w14:paraId="5084A5EA" w14:textId="77777777" w:rsidR="001E3E4C" w:rsidRPr="001E3E4C" w:rsidRDefault="001E3E4C" w:rsidP="001E3E4C">
      <w:bookmarkStart w:id="0" w:name="_GoBack"/>
      <w:bookmarkEnd w:id="0"/>
    </w:p>
    <w:p w14:paraId="0BDDE8BD" w14:textId="77777777" w:rsidR="00D134D1" w:rsidRDefault="001E3E4C" w:rsidP="00395976">
      <w:r>
        <w:t>O setor econômico considerado como mais importante do país é o setor primário, composto pela agricultura, pecuária e extrativas. O setor agrícola, além de fornecer matérias primas e alimento, essenciais para a sobrevivência humana, é responsável também por fontes de energias renováveis e responsáveis como parcela considerável em combustível, seja etanol ou biodiesel (CONAB 2014).</w:t>
      </w:r>
    </w:p>
    <w:p w14:paraId="5B364F42" w14:textId="513285D1" w:rsidR="00F571E5" w:rsidRDefault="00F571E5" w:rsidP="00F571E5">
      <w:r>
        <w:t>O Brasil está entre as dez maiores economias do mundo</w:t>
      </w:r>
      <w:r w:rsidR="001E3E4C">
        <w:t>,</w:t>
      </w:r>
      <w:r>
        <w:t xml:space="preserve"> é o segundo maior fornecedor mundial de alimentos e produtos agrícolas e</w:t>
      </w:r>
      <w:r w:rsidR="00C3511F">
        <w:t>,</w:t>
      </w:r>
      <w:r>
        <w:t xml:space="preserve"> </w:t>
      </w:r>
      <w:r w:rsidR="00C3511F">
        <w:t xml:space="preserve">segundo a </w:t>
      </w:r>
      <w:r w:rsidR="00C3511F">
        <w:t>OECD/FAO</w:t>
      </w:r>
      <w:r w:rsidR="00C3511F">
        <w:t>,</w:t>
      </w:r>
      <w:r w:rsidR="00C3511F" w:rsidRPr="00F571E5">
        <w:t xml:space="preserve"> </w:t>
      </w:r>
      <w:r w:rsidRPr="00F571E5">
        <w:t>está prestes a se tornar o principal fornecedor</w:t>
      </w:r>
      <w:r w:rsidR="00264759">
        <w:t>,</w:t>
      </w:r>
      <w:r w:rsidRPr="00F571E5">
        <w:t xml:space="preserve"> para atender à demanda mundial adicional.</w:t>
      </w:r>
      <w:r>
        <w:t xml:space="preserve"> O crescimento da oferta deverá ser impulsionado por melhorias contínuas na produtividade, com o rendimento das culturas mais altas, conversão de pastagens em lavouras e a produção de gado</w:t>
      </w:r>
      <w:r w:rsidRPr="00F571E5">
        <w:t xml:space="preserve"> </w:t>
      </w:r>
      <w:r>
        <w:t>mais intensa</w:t>
      </w:r>
      <w:r w:rsidR="00B14626">
        <w:t>.</w:t>
      </w:r>
      <w:r w:rsidR="005B22D1">
        <w:t xml:space="preserve"> Segundo projeções da</w:t>
      </w:r>
      <w:r w:rsidR="001E3E4C">
        <w:t xml:space="preserve"> OECD/FAO</w:t>
      </w:r>
      <w:r w:rsidR="005B22D1">
        <w:t xml:space="preserve"> </w:t>
      </w:r>
      <w:r w:rsidR="001E3E4C">
        <w:t>(</w:t>
      </w:r>
      <w:r w:rsidR="005B22D1">
        <w:t>2015</w:t>
      </w:r>
      <w:r w:rsidR="001E3E4C">
        <w:t>)</w:t>
      </w:r>
      <w:r w:rsidR="005B22D1">
        <w:t xml:space="preserve"> o </w:t>
      </w:r>
      <w:r w:rsidR="001E3E4C">
        <w:t>B</w:t>
      </w:r>
      <w:r w:rsidR="005B22D1">
        <w:t xml:space="preserve">rasil deverá se tornar o maior </w:t>
      </w:r>
      <w:r w:rsidR="001E3E4C">
        <w:t>exportador</w:t>
      </w:r>
      <w:r w:rsidR="005B22D1">
        <w:t xml:space="preserve"> agropecuário do mundo em </w:t>
      </w:r>
      <w:r w:rsidR="00C3511F">
        <w:t xml:space="preserve">2024 </w:t>
      </w:r>
      <w:r w:rsidR="001E3E4C">
        <w:t>(Figura 1).</w:t>
      </w:r>
    </w:p>
    <w:p w14:paraId="4D8B8472" w14:textId="77777777" w:rsidR="005B22D1" w:rsidRDefault="005B22D1" w:rsidP="00F571E5"/>
    <w:p w14:paraId="7C64F1B6" w14:textId="77777777" w:rsidR="001E3E4C" w:rsidRDefault="001E3E4C" w:rsidP="001E3E4C">
      <w:pPr>
        <w:keepNext/>
        <w:ind w:firstLine="0"/>
      </w:pPr>
      <w:r>
        <w:rPr>
          <w:noProof/>
          <w:lang w:eastAsia="pt-BR"/>
        </w:rPr>
        <w:drawing>
          <wp:inline distT="0" distB="0" distL="0" distR="0" wp14:anchorId="6DBF3E83" wp14:editId="5CCE15E2">
            <wp:extent cx="5972175" cy="329565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175" cy="3295650"/>
                    </a:xfrm>
                    <a:prstGeom prst="rect">
                      <a:avLst/>
                    </a:prstGeom>
                    <a:noFill/>
                    <a:ln>
                      <a:noFill/>
                    </a:ln>
                  </pic:spPr>
                </pic:pic>
              </a:graphicData>
            </a:graphic>
          </wp:inline>
        </w:drawing>
      </w:r>
    </w:p>
    <w:p w14:paraId="4799CD53" w14:textId="77777777" w:rsidR="005B22D1" w:rsidRDefault="001E3E4C" w:rsidP="008602A7">
      <w:pPr>
        <w:pStyle w:val="Legenda"/>
      </w:pPr>
      <w:r>
        <w:t xml:space="preserve">Figura </w:t>
      </w:r>
      <w:r>
        <w:fldChar w:fldCharType="begin"/>
      </w:r>
      <w:r>
        <w:instrText xml:space="preserve"> SEQ Figura \* ARABIC </w:instrText>
      </w:r>
      <w:r>
        <w:fldChar w:fldCharType="separate"/>
      </w:r>
      <w:r w:rsidR="008602A7">
        <w:rPr>
          <w:noProof/>
        </w:rPr>
        <w:t>1</w:t>
      </w:r>
      <w:r>
        <w:fldChar w:fldCharType="end"/>
      </w:r>
      <w:r>
        <w:t xml:space="preserve"> - </w:t>
      </w:r>
      <w:r w:rsidRPr="00110359">
        <w:t>Concentração das exportações por commodities,</w:t>
      </w:r>
      <w:r w:rsidR="000264D5">
        <w:t xml:space="preserve"> projeção</w:t>
      </w:r>
      <w:r w:rsidRPr="00110359">
        <w:t xml:space="preserve"> 2024</w:t>
      </w:r>
      <w:r>
        <w:t xml:space="preserve"> - Adaptado de OECD/FAO, 2015.</w:t>
      </w:r>
    </w:p>
    <w:p w14:paraId="7266CCE1" w14:textId="77777777" w:rsidR="00B14626" w:rsidRDefault="00B14626" w:rsidP="00F571E5">
      <w:pPr>
        <w:ind w:firstLine="706"/>
      </w:pPr>
    </w:p>
    <w:p w14:paraId="6CCECADF" w14:textId="77777777" w:rsidR="00920A8D" w:rsidRDefault="008C4868" w:rsidP="00D22C6B">
      <w:r>
        <w:lastRenderedPageBreak/>
        <w:t xml:space="preserve">A agricultura brasileira vem apresentando, nos últimos anos, importantes transformações em sua estrutura. Ao longo destas transformações, o governo vem sustentando uma ampla parcela por meio de uma política direcionada </w:t>
      </w:r>
      <w:r w:rsidR="00F410D0">
        <w:t>ao</w:t>
      </w:r>
      <w:r>
        <w:t xml:space="preserve"> desenvolvimento tecnológico. Esta política pode ser facilmente compreendida quando se analisa a composição do agronegócio brasileiro (34% do PI</w:t>
      </w:r>
      <w:r w:rsidR="00F634F4">
        <w:t>B), distribuído entre agropecu</w:t>
      </w:r>
      <w:r>
        <w:t>ária (30%), insumos agropecuários (6%), agroindústria (31%) e distribuição (33%) - (</w:t>
      </w:r>
      <w:r w:rsidR="00F33999">
        <w:t xml:space="preserve">Rocha </w:t>
      </w:r>
      <w:r>
        <w:t>et al., 20</w:t>
      </w:r>
      <w:r w:rsidR="00F33999">
        <w:t>1</w:t>
      </w:r>
      <w:r w:rsidR="00DF04A9">
        <w:t xml:space="preserve">4). </w:t>
      </w:r>
    </w:p>
    <w:p w14:paraId="5449C605" w14:textId="77777777" w:rsidR="00D22C6B" w:rsidRDefault="00D22C6B" w:rsidP="00D22C6B"/>
    <w:p w14:paraId="2D3E9525" w14:textId="77777777" w:rsidR="00BC324A" w:rsidRDefault="00BC324A" w:rsidP="00271613">
      <w:pPr>
        <w:pStyle w:val="Ttulo2"/>
      </w:pPr>
      <w:r w:rsidRPr="00B97DFC">
        <w:t>Modelos de estimativa</w:t>
      </w:r>
      <w:r>
        <w:t xml:space="preserve"> de produtividade </w:t>
      </w:r>
      <w:r w:rsidR="00CC2652">
        <w:t>agrícola</w:t>
      </w:r>
    </w:p>
    <w:p w14:paraId="54EC726C" w14:textId="77777777" w:rsidR="00E804CD" w:rsidRDefault="00E804CD" w:rsidP="00E804CD"/>
    <w:p w14:paraId="0DEE8C1A" w14:textId="77777777" w:rsidR="00277F85" w:rsidRDefault="00CD09BE" w:rsidP="00587EB6">
      <w:r w:rsidRPr="00DF04A9">
        <w:t>O principal objetivo do manejo da cultura agrícola em qualquer país é garantir recursos alimentares para a sua população. Vários fatores podem</w:t>
      </w:r>
      <w:r w:rsidR="00687577">
        <w:t xml:space="preserve"> causar a escassez de alimentos</w:t>
      </w:r>
      <w:r w:rsidR="00A76031">
        <w:t>, resultando em fome</w:t>
      </w:r>
      <w:r w:rsidRPr="00DF04A9">
        <w:t xml:space="preserve"> ou no desencadeamento de crises econômicas. </w:t>
      </w:r>
      <w:r w:rsidR="007F0DB3">
        <w:t>A p</w:t>
      </w:r>
      <w:r w:rsidRPr="00DF04A9">
        <w:t xml:space="preserve">redição da produção antes de o tempo de colheita </w:t>
      </w:r>
      <w:r w:rsidR="007F0DB3">
        <w:t>envolvendo grandes regiões é</w:t>
      </w:r>
      <w:r w:rsidR="00EC3F72">
        <w:t>, dessa forma,</w:t>
      </w:r>
      <w:r w:rsidRPr="00DF04A9">
        <w:t xml:space="preserve"> uma questão importante para muitos países</w:t>
      </w:r>
      <w:r w:rsidR="00A76031">
        <w:t>,</w:t>
      </w:r>
      <w:r w:rsidR="00587EB6">
        <w:t xml:space="preserve"> sendo</w:t>
      </w:r>
      <w:r w:rsidR="00E804CD" w:rsidRPr="00E804CD">
        <w:t xml:space="preserve"> </w:t>
      </w:r>
      <w:r w:rsidR="00587EB6">
        <w:t xml:space="preserve">de </w:t>
      </w:r>
      <w:r w:rsidR="00E804CD" w:rsidRPr="00E804CD">
        <w:t xml:space="preserve">suma importância </w:t>
      </w:r>
      <w:r w:rsidR="00A76031">
        <w:t>no</w:t>
      </w:r>
      <w:r w:rsidR="00E804CD" w:rsidRPr="00E804CD">
        <w:t xml:space="preserve"> o norteamento de políticas agrícolas, </w:t>
      </w:r>
      <w:r w:rsidR="00A76031">
        <w:t>no</w:t>
      </w:r>
      <w:r w:rsidR="00E804CD" w:rsidRPr="00E804CD">
        <w:t xml:space="preserve"> seu gerenciamento e planejamento</w:t>
      </w:r>
      <w:r w:rsidR="00277F85">
        <w:t xml:space="preserve">, </w:t>
      </w:r>
      <w:r w:rsidR="00571206">
        <w:t>podendo ser</w:t>
      </w:r>
      <w:r w:rsidR="00277F85">
        <w:t xml:space="preserve"> realizada</w:t>
      </w:r>
      <w:r w:rsidR="00E804CD" w:rsidRPr="00E804CD">
        <w:t xml:space="preserve"> diretamente, </w:t>
      </w:r>
      <w:r w:rsidR="00277F85">
        <w:t>por meio de amostras coletadas</w:t>
      </w:r>
      <w:r w:rsidR="00803825">
        <w:t xml:space="preserve"> antes da colheita, </w:t>
      </w:r>
      <w:r w:rsidR="00E804CD" w:rsidRPr="00E804CD">
        <w:t>período de maturação de acordo com calendário, ou indiretamente pela utilização de ferramentas, métodos e técnicas de previsão como modelos.</w:t>
      </w:r>
      <w:r w:rsidR="00587EB6" w:rsidRPr="00587EB6">
        <w:t xml:space="preserve"> </w:t>
      </w:r>
      <w:r w:rsidR="00587EB6" w:rsidRPr="00DF04A9">
        <w:t xml:space="preserve">No entanto, existe uma grande variedade de modelos e um </w:t>
      </w:r>
      <w:r w:rsidR="00587EB6">
        <w:t>número de problemas associados</w:t>
      </w:r>
      <w:r w:rsidR="00587EB6" w:rsidRPr="00DF04A9">
        <w:t xml:space="preserve"> </w:t>
      </w:r>
      <w:r w:rsidR="00A76031">
        <w:t xml:space="preserve">a </w:t>
      </w:r>
      <w:r w:rsidR="00587EB6" w:rsidRPr="00DF04A9">
        <w:t>eles</w:t>
      </w:r>
      <w:r w:rsidR="00587EB6">
        <w:t xml:space="preserve"> (</w:t>
      </w:r>
      <w:r w:rsidR="0016174F" w:rsidRPr="00E804CD">
        <w:fldChar w:fldCharType="begin" w:fldLock="1"/>
      </w:r>
      <w:r w:rsidR="00687577" w:rsidRPr="00E804CD">
        <w:instrText>ADDIN CSL_CITATION { "citationItems" : [ { "id" : "ITEM-1", "itemData" : { "author" : [ { "dropping-particle" : "", "family" : "Del\u00e9colle", "given" : "R", "non-dropping-particle" : "", "parse-names" : false, "suffix" : "" }, { "dropping-particle" : "", "family" : "Maas", "given" : "S J", "non-dropping-particle" : "", "parse-names" : false, "suffix" : "" }, { "dropping-particle" : "", "family" : "Gurrit", "given" : "M", "non-dropping-particle" : "", "parse-names" : false, "suffix" : "" }, { "dropping-particle" : "", "family" : "Baret", "given" : "F", "non-dropping-particle" : "", "parse-names" : false, "suffix" : "" } ], "container-title" : "Journal of Photogrammetry and Remote Sensing", "id" : "ITEM-1", "issued" : { "date-parts" : [ [ "1992" ] ] }, "page" : "145-161", "title" : "Remote sensing and crop production models : present trends", "type" : "article-journal", "volume" : "47" }, "uris" : [ "http://www.mendeley.com/documents/?uuid=76dfad4a-2361-4a6f-9d4a-e58d30aae1a7" ] } ], "mendeley" : { "formattedCitation" : "(DEL\u00c9COLLE et al., 1992)", "plainTextFormattedCitation" : "(DEL\u00c9COLLE et al., 1992)", "previouslyFormattedCitation" : "(DEL\u00c9COLLE et al., 1992)" }, "properties" : { "noteIndex" : 0 }, "schema" : "https://github.com/citation-style-language/schema/raw/master/csl-citation.json" }</w:instrText>
      </w:r>
      <w:r w:rsidR="0016174F" w:rsidRPr="00E804CD">
        <w:fldChar w:fldCharType="separate"/>
      </w:r>
      <w:r w:rsidR="00687577" w:rsidRPr="00E804CD">
        <w:rPr>
          <w:noProof/>
        </w:rPr>
        <w:t>D</w:t>
      </w:r>
      <w:r w:rsidR="000264D5">
        <w:rPr>
          <w:noProof/>
        </w:rPr>
        <w:t>elécolle</w:t>
      </w:r>
      <w:r w:rsidR="00687577" w:rsidRPr="00E804CD">
        <w:rPr>
          <w:noProof/>
        </w:rPr>
        <w:t xml:space="preserve"> et al., 1992</w:t>
      </w:r>
      <w:r w:rsidR="000264D5">
        <w:rPr>
          <w:noProof/>
        </w:rPr>
        <w:t xml:space="preserve">; </w:t>
      </w:r>
      <w:r w:rsidR="000264D5" w:rsidRPr="00DB4BA3">
        <w:t>Soria-Ruiz</w:t>
      </w:r>
      <w:r w:rsidR="000264D5">
        <w:t xml:space="preserve"> et all, 2004</w:t>
      </w:r>
      <w:r w:rsidR="00687577" w:rsidRPr="00E804CD">
        <w:rPr>
          <w:noProof/>
        </w:rPr>
        <w:t>)</w:t>
      </w:r>
      <w:r w:rsidR="0016174F" w:rsidRPr="00E804CD">
        <w:fldChar w:fldCharType="end"/>
      </w:r>
      <w:r w:rsidR="00587EB6" w:rsidRPr="00DF04A9">
        <w:t>.</w:t>
      </w:r>
    </w:p>
    <w:p w14:paraId="13818662" w14:textId="77777777" w:rsidR="006146D4" w:rsidRDefault="007B2718" w:rsidP="0022013F">
      <w:pPr>
        <w:rPr>
          <w:shd w:val="clear" w:color="auto" w:fill="FFFFFF"/>
        </w:rPr>
      </w:pPr>
      <w:r w:rsidRPr="00E804CD">
        <w:rPr>
          <w:shd w:val="clear" w:color="auto" w:fill="FFFFFF"/>
        </w:rPr>
        <w:t>Os</w:t>
      </w:r>
      <w:r w:rsidR="00AA6A57" w:rsidRPr="00E804CD">
        <w:rPr>
          <w:shd w:val="clear" w:color="auto" w:fill="FFFFFF"/>
        </w:rPr>
        <w:t xml:space="preserve"> estudo</w:t>
      </w:r>
      <w:r w:rsidRPr="00E804CD">
        <w:rPr>
          <w:shd w:val="clear" w:color="auto" w:fill="FFFFFF"/>
        </w:rPr>
        <w:t xml:space="preserve">s que buscam relacionar </w:t>
      </w:r>
      <w:r w:rsidR="00AA6A57" w:rsidRPr="00E804CD">
        <w:rPr>
          <w:shd w:val="clear" w:color="auto" w:fill="FFFFFF"/>
        </w:rPr>
        <w:t>as interações</w:t>
      </w:r>
      <w:r w:rsidRPr="00E804CD">
        <w:rPr>
          <w:shd w:val="clear" w:color="auto" w:fill="FFFFFF"/>
        </w:rPr>
        <w:t xml:space="preserve"> entre o</w:t>
      </w:r>
      <w:r w:rsidR="00AA6A57" w:rsidRPr="00E804CD">
        <w:rPr>
          <w:shd w:val="clear" w:color="auto" w:fill="FFFFFF"/>
        </w:rPr>
        <w:t xml:space="preserve"> clima</w:t>
      </w:r>
      <w:r w:rsidRPr="00E804CD">
        <w:rPr>
          <w:shd w:val="clear" w:color="auto" w:fill="FFFFFF"/>
        </w:rPr>
        <w:t xml:space="preserve"> e a </w:t>
      </w:r>
      <w:r w:rsidR="00AA6A57" w:rsidRPr="00E804CD">
        <w:rPr>
          <w:shd w:val="clear" w:color="auto" w:fill="FFFFFF"/>
        </w:rPr>
        <w:t xml:space="preserve">produtividade </w:t>
      </w:r>
      <w:r w:rsidRPr="00E804CD">
        <w:rPr>
          <w:shd w:val="clear" w:color="auto" w:fill="FFFFFF"/>
        </w:rPr>
        <w:t>são geralmente</w:t>
      </w:r>
      <w:r w:rsidR="00AA6A57" w:rsidRPr="00E804CD">
        <w:rPr>
          <w:shd w:val="clear" w:color="auto" w:fill="FFFFFF"/>
        </w:rPr>
        <w:t xml:space="preserve"> desenvolvido</w:t>
      </w:r>
      <w:r w:rsidRPr="00E804CD">
        <w:rPr>
          <w:shd w:val="clear" w:color="auto" w:fill="FFFFFF"/>
        </w:rPr>
        <w:t>s</w:t>
      </w:r>
      <w:r w:rsidR="00AA6A57" w:rsidRPr="00E804CD">
        <w:rPr>
          <w:shd w:val="clear" w:color="auto" w:fill="FFFFFF"/>
        </w:rPr>
        <w:t xml:space="preserve"> com o uso de modelos que procuram quantificar os efeitos das variações do clima sobre o comportame</w:t>
      </w:r>
      <w:r w:rsidR="00133733" w:rsidRPr="00E804CD">
        <w:rPr>
          <w:shd w:val="clear" w:color="auto" w:fill="FFFFFF"/>
        </w:rPr>
        <w:t xml:space="preserve">nto vegetal (Robertson, 1983). </w:t>
      </w:r>
    </w:p>
    <w:p w14:paraId="6B0D1545" w14:textId="77777777" w:rsidR="00695AA4" w:rsidRPr="00366C40" w:rsidRDefault="006146D4" w:rsidP="0022013F">
      <w:r w:rsidRPr="00E804CD">
        <w:rPr>
          <w:shd w:val="clear" w:color="auto" w:fill="FFFFFF"/>
        </w:rPr>
        <w:t>Acock &amp; Acock</w:t>
      </w:r>
      <w:r>
        <w:rPr>
          <w:shd w:val="clear" w:color="auto" w:fill="FFFFFF"/>
        </w:rPr>
        <w:t xml:space="preserve"> </w:t>
      </w:r>
      <w:r w:rsidRPr="00E804CD">
        <w:rPr>
          <w:shd w:val="clear" w:color="auto" w:fill="FFFFFF"/>
        </w:rPr>
        <w:t>(</w:t>
      </w:r>
      <w:r>
        <w:rPr>
          <w:shd w:val="clear" w:color="auto" w:fill="FFFFFF"/>
        </w:rPr>
        <w:t>1991)</w:t>
      </w:r>
      <w:r w:rsidR="0099325F">
        <w:rPr>
          <w:shd w:val="clear" w:color="auto" w:fill="FFFFFF"/>
        </w:rPr>
        <w:t xml:space="preserve"> e </w:t>
      </w:r>
      <w:r w:rsidR="0099325F">
        <w:t>Delécolle et al. (1992)</w:t>
      </w:r>
      <w:r w:rsidRPr="00E804CD">
        <w:rPr>
          <w:shd w:val="clear" w:color="auto" w:fill="FFFFFF"/>
        </w:rPr>
        <w:t xml:space="preserve"> </w:t>
      </w:r>
      <w:r w:rsidR="00B16E92">
        <w:rPr>
          <w:shd w:val="clear" w:color="auto" w:fill="FFFFFF"/>
        </w:rPr>
        <w:t>define</w:t>
      </w:r>
      <w:r w:rsidR="0099325F">
        <w:rPr>
          <w:shd w:val="clear" w:color="auto" w:fill="FFFFFF"/>
        </w:rPr>
        <w:t>m</w:t>
      </w:r>
      <w:r>
        <w:rPr>
          <w:shd w:val="clear" w:color="auto" w:fill="FFFFFF"/>
        </w:rPr>
        <w:t xml:space="preserve"> os e</w:t>
      </w:r>
      <w:r w:rsidR="00AA6A57" w:rsidRPr="00E804CD">
        <w:rPr>
          <w:shd w:val="clear" w:color="auto" w:fill="FFFFFF"/>
        </w:rPr>
        <w:t>studo</w:t>
      </w:r>
      <w:r w:rsidR="00133733" w:rsidRPr="00E804CD">
        <w:rPr>
          <w:shd w:val="clear" w:color="auto" w:fill="FFFFFF"/>
        </w:rPr>
        <w:t>s</w:t>
      </w:r>
      <w:r w:rsidR="00AA6A57" w:rsidRPr="00E804CD">
        <w:rPr>
          <w:shd w:val="clear" w:color="auto" w:fill="FFFFFF"/>
        </w:rPr>
        <w:t xml:space="preserve"> do ef</w:t>
      </w:r>
      <w:r>
        <w:rPr>
          <w:shd w:val="clear" w:color="auto" w:fill="FFFFFF"/>
        </w:rPr>
        <w:t>eito do clima na produtividade</w:t>
      </w:r>
      <w:r w:rsidR="00133733" w:rsidRPr="00E804CD">
        <w:rPr>
          <w:shd w:val="clear" w:color="auto" w:fill="FFFFFF"/>
        </w:rPr>
        <w:t xml:space="preserve"> </w:t>
      </w:r>
      <w:r w:rsidR="00AA6A57" w:rsidRPr="00E804CD">
        <w:rPr>
          <w:shd w:val="clear" w:color="auto" w:fill="FFFFFF"/>
        </w:rPr>
        <w:t>em três tipos de modelos: "empírico-estatístico"</w:t>
      </w:r>
      <w:r w:rsidR="0099325F">
        <w:rPr>
          <w:shd w:val="clear" w:color="auto" w:fill="FFFFFF"/>
        </w:rPr>
        <w:t xml:space="preserve"> ou </w:t>
      </w:r>
      <w:r w:rsidR="0099325F">
        <w:t>estatístico</w:t>
      </w:r>
      <w:r w:rsidR="00AA6A57" w:rsidRPr="00E804CD">
        <w:rPr>
          <w:shd w:val="clear" w:color="auto" w:fill="FFFFFF"/>
        </w:rPr>
        <w:t>, "matemático-</w:t>
      </w:r>
      <w:r w:rsidR="00D25133">
        <w:rPr>
          <w:shd w:val="clear" w:color="auto" w:fill="FFFFFF"/>
        </w:rPr>
        <w:t>mecanicista</w:t>
      </w:r>
      <w:r w:rsidR="00AA6A57" w:rsidRPr="00E804CD">
        <w:rPr>
          <w:shd w:val="clear" w:color="auto" w:fill="FFFFFF"/>
        </w:rPr>
        <w:t>"</w:t>
      </w:r>
      <w:r w:rsidR="008E6BD4">
        <w:rPr>
          <w:shd w:val="clear" w:color="auto" w:fill="FFFFFF"/>
        </w:rPr>
        <w:t xml:space="preserve"> ou </w:t>
      </w:r>
      <w:r w:rsidR="008E6BD4">
        <w:t>de crescimento</w:t>
      </w:r>
      <w:r w:rsidR="00185C62">
        <w:rPr>
          <w:shd w:val="clear" w:color="auto" w:fill="FFFFFF"/>
        </w:rPr>
        <w:t xml:space="preserve"> e conceitual </w:t>
      </w:r>
      <w:r w:rsidR="008E6BD4">
        <w:rPr>
          <w:shd w:val="clear" w:color="auto" w:fill="FFFFFF"/>
        </w:rPr>
        <w:t xml:space="preserve">ou </w:t>
      </w:r>
      <w:r w:rsidR="008E6BD4">
        <w:t>“semi-empírico”</w:t>
      </w:r>
      <w:r w:rsidR="00B16E92">
        <w:rPr>
          <w:shd w:val="clear" w:color="auto" w:fill="FFFFFF"/>
        </w:rPr>
        <w:t>.</w:t>
      </w:r>
    </w:p>
    <w:p w14:paraId="6FF5F6B1" w14:textId="77777777" w:rsidR="00695AA4" w:rsidRPr="003060EB" w:rsidRDefault="00BC3389" w:rsidP="003060EB">
      <w:pPr>
        <w:ind w:firstLine="709"/>
      </w:pPr>
      <w:r>
        <w:t xml:space="preserve">Os modelos estatísticos utilizam relações empíricas onde os fatores ambientais são inseridos em equações de regressão para predizer a produtividade. </w:t>
      </w:r>
    </w:p>
    <w:p w14:paraId="4A05E39B" w14:textId="77777777" w:rsidR="00695AA4" w:rsidRDefault="00F51D6B" w:rsidP="0010693E">
      <w:pPr>
        <w:rPr>
          <w:shd w:val="clear" w:color="auto" w:fill="FFFFFF"/>
        </w:rPr>
      </w:pPr>
      <w:r>
        <w:rPr>
          <w:shd w:val="clear" w:color="auto" w:fill="FFFFFF"/>
        </w:rPr>
        <w:t>Segundo Camargo et al.</w:t>
      </w:r>
      <w:r w:rsidR="00695AA4">
        <w:rPr>
          <w:shd w:val="clear" w:color="auto" w:fill="FFFFFF"/>
        </w:rPr>
        <w:t xml:space="preserve"> (</w:t>
      </w:r>
      <w:r w:rsidR="0010693E">
        <w:rPr>
          <w:shd w:val="clear" w:color="auto" w:fill="FFFFFF"/>
        </w:rPr>
        <w:t>1994</w:t>
      </w:r>
      <w:r w:rsidR="00695AA4">
        <w:rPr>
          <w:shd w:val="clear" w:color="auto" w:fill="FFFFFF"/>
        </w:rPr>
        <w:t>)</w:t>
      </w:r>
      <w:r w:rsidR="0010693E">
        <w:rPr>
          <w:shd w:val="clear" w:color="auto" w:fill="FFFFFF"/>
        </w:rPr>
        <w:t xml:space="preserve"> o</w:t>
      </w:r>
      <w:r w:rsidR="00BC3389">
        <w:rPr>
          <w:shd w:val="clear" w:color="auto" w:fill="FFFFFF"/>
        </w:rPr>
        <w:t xml:space="preserve"> modelo</w:t>
      </w:r>
      <w:r w:rsidR="0010693E">
        <w:rPr>
          <w:shd w:val="clear" w:color="auto" w:fill="FFFFFF"/>
        </w:rPr>
        <w:t xml:space="preserve"> "empírico-estatístico"</w:t>
      </w:r>
      <w:r w:rsidR="00AA6A57">
        <w:rPr>
          <w:shd w:val="clear" w:color="auto" w:fill="FFFFFF"/>
        </w:rPr>
        <w:t>, descreve as relações entre as variávei</w:t>
      </w:r>
      <w:r>
        <w:rPr>
          <w:shd w:val="clear" w:color="auto" w:fill="FFFFFF"/>
        </w:rPr>
        <w:t>s, sem considerar os processos, apresentando</w:t>
      </w:r>
      <w:r w:rsidR="00AA6A57">
        <w:rPr>
          <w:shd w:val="clear" w:color="auto" w:fill="FFFFFF"/>
        </w:rPr>
        <w:t xml:space="preserve"> muitas restrições para a extrapolação de resultados.</w:t>
      </w:r>
      <w:r w:rsidR="00695AA4">
        <w:rPr>
          <w:shd w:val="clear" w:color="auto" w:fill="FFFFFF"/>
        </w:rPr>
        <w:t xml:space="preserve"> </w:t>
      </w:r>
    </w:p>
    <w:p w14:paraId="5EF97C29" w14:textId="77777777" w:rsidR="00253938" w:rsidRDefault="00253938" w:rsidP="0010693E">
      <w:pPr>
        <w:rPr>
          <w:shd w:val="clear" w:color="auto" w:fill="FFFFFF"/>
        </w:rPr>
      </w:pPr>
      <w:r>
        <w:rPr>
          <w:shd w:val="clear" w:color="auto" w:fill="FFFFFF"/>
        </w:rPr>
        <w:t>O modelo conceitual, o mais complexo, requer grande número de informações dos processos físicos e biológicos envolvidos, como o modelo de simulação de crescimento, maturação e produtividade em cítricos, proposto por Bem Mechlia e Carrol (1989).</w:t>
      </w:r>
    </w:p>
    <w:p w14:paraId="241D1C58" w14:textId="77777777" w:rsidR="00253938" w:rsidRDefault="00253938" w:rsidP="00395976">
      <w:pPr>
        <w:rPr>
          <w:shd w:val="clear" w:color="auto" w:fill="FFFFFF"/>
        </w:rPr>
      </w:pPr>
      <w:r>
        <w:rPr>
          <w:shd w:val="clear" w:color="auto" w:fill="FFFFFF"/>
        </w:rPr>
        <w:t>Já o modelo matemático-mecanicista descreve matematicamente a casualidade ou a relação entre os processos envolvidos no ciclo da cultura, possuindo menores restrições em relação a extrapolação de resultados do que o empírico-estatístico.</w:t>
      </w:r>
    </w:p>
    <w:p w14:paraId="0BD52195" w14:textId="77777777" w:rsidR="00321089" w:rsidRDefault="00D95682" w:rsidP="00F43698">
      <w:pPr>
        <w:pStyle w:val="Ttulo3"/>
        <w:rPr>
          <w:shd w:val="clear" w:color="auto" w:fill="FFFFFF"/>
        </w:rPr>
      </w:pPr>
      <w:r w:rsidRPr="00D95682">
        <w:rPr>
          <w:shd w:val="clear" w:color="auto" w:fill="FFFFFF"/>
        </w:rPr>
        <w:lastRenderedPageBreak/>
        <w:t>Balanço Hídrico do Solo - Método de Esgotamento FAO (BHFAO)</w:t>
      </w:r>
    </w:p>
    <w:p w14:paraId="0A75FACB" w14:textId="77777777" w:rsidR="00321089" w:rsidRPr="00321089" w:rsidRDefault="00321089" w:rsidP="00321089"/>
    <w:p w14:paraId="6B22F0EB" w14:textId="77777777" w:rsidR="00321089" w:rsidRPr="00271613" w:rsidRDefault="00E55036" w:rsidP="00395976">
      <w:r w:rsidRPr="0078720C">
        <w:t>A determinação do balanço</w:t>
      </w:r>
      <w:r w:rsidR="00321089" w:rsidRPr="0078720C">
        <w:t xml:space="preserve"> do solo </w:t>
      </w:r>
      <w:r w:rsidR="00B24D49" w:rsidRPr="0078720C">
        <w:t xml:space="preserve">é fundamental para o entendimento da relação solo-planta e </w:t>
      </w:r>
      <w:r w:rsidR="00321089" w:rsidRPr="0078720C">
        <w:t xml:space="preserve">permite determinar o nível de água no solo na zona de raízes em uma base temporal, diária, decendial ou mensal </w:t>
      </w:r>
      <w:r w:rsidR="0016174F" w:rsidRPr="0078720C">
        <w:fldChar w:fldCharType="begin" w:fldLock="1"/>
      </w:r>
      <w:r w:rsidR="00321089" w:rsidRPr="0078720C">
        <w:instrText>ADDIN CSL_CITATION { "citationItems" : [ { "id" : "ITEM-1", "itemData" : { "ISBN" : "9789251072745", "author" : [ { "dropping-particle" : "", "family" : "Steduto", "given" : "Pasquale", "non-dropping-particle" : "", "parse-names" : false, "suffix" : "" }, { "dropping-particle" : "", "family" : "Hsiao", "given" : "Theodore C", "non-dropping-particle" : "", "parse-names" : false, "suffix" : "" }, { "dropping-particle" : "", "family" : "Fereres", "given" : "Elias", "non-dropping-particle" : "", "parse-names" : false, "suffix" : "" }, { "dropping-particle" : "", "family" : "Raes", "given" : "Dirk", "non-dropping-particle" : "", "parse-names" : false, "suffix" : "" } ], "id" : "ITEM-1", "issued" : { "date-parts" : [ [ "2012" ] ] }, "page" : "505", "publisher-place" : "Rome", "title" : "Crop Yield Response to Water - Irrigation and Drainage Paper FAO-66", "type" : "book" }, "uris" : [ "http://www.mendeley.com/documents/?uuid=74ccd081-43c6-431c-9549-ac0d12861909" ] } ], "mendeley" : { "formattedCitation" : "(STEDUTO et al., 2012)", "plainTextFormattedCitation" : "(STEDUTO et al., 2012)", "previouslyFormattedCitation" : "(STEDUTO et al., 2012)" }, "properties" : { "noteIndex" : 0 }, "schema" : "https://github.com/citation-style-language/schema/raw/master/csl-citation.json" }</w:instrText>
      </w:r>
      <w:r w:rsidR="0016174F" w:rsidRPr="0078720C">
        <w:fldChar w:fldCharType="separate"/>
      </w:r>
      <w:r w:rsidR="00321089" w:rsidRPr="0078720C">
        <w:rPr>
          <w:noProof/>
        </w:rPr>
        <w:t>(STEDUTO et al., 2012)</w:t>
      </w:r>
      <w:r w:rsidR="0016174F" w:rsidRPr="0078720C">
        <w:fldChar w:fldCharType="end"/>
      </w:r>
      <w:r w:rsidR="00321089" w:rsidRPr="0078720C">
        <w:t xml:space="preserve">. </w:t>
      </w:r>
      <w:r w:rsidRPr="0078720C">
        <w:t>Por meio dele é</w:t>
      </w:r>
      <w:r w:rsidR="00321089" w:rsidRPr="0078720C">
        <w:t xml:space="preserve"> possível determinar se a cultura está </w:t>
      </w:r>
      <w:r w:rsidR="00271613">
        <w:t>em estresse hídrico ou não e,</w:t>
      </w:r>
      <w:r w:rsidR="00C65DFC" w:rsidRPr="0078720C">
        <w:t xml:space="preserve"> dessa forma</w:t>
      </w:r>
      <w:r w:rsidR="00271613">
        <w:t>,</w:t>
      </w:r>
      <w:r w:rsidR="00C65DFC" w:rsidRPr="0078720C">
        <w:t xml:space="preserve"> se seu desenvolvimento será ou não prejudicado</w:t>
      </w:r>
      <w:r w:rsidR="00511999">
        <w:t>,</w:t>
      </w:r>
      <w:r w:rsidR="00034184">
        <w:t xml:space="preserve"> tendo até, </w:t>
      </w:r>
      <w:r w:rsidR="0078720C" w:rsidRPr="0078720C">
        <w:t>em casos extremos,</w:t>
      </w:r>
      <w:r w:rsidR="007A0169" w:rsidRPr="0078720C">
        <w:t xml:space="preserve"> perda </w:t>
      </w:r>
      <w:r w:rsidR="00034184">
        <w:t>completa</w:t>
      </w:r>
      <w:r w:rsidR="007A0169" w:rsidRPr="0078720C">
        <w:t xml:space="preserve"> </w:t>
      </w:r>
      <w:r w:rsidR="00034184">
        <w:t>da</w:t>
      </w:r>
      <w:r w:rsidR="007A0169" w:rsidRPr="0078720C">
        <w:t xml:space="preserve"> safra</w:t>
      </w:r>
      <w:r w:rsidR="00271613">
        <w:t>.</w:t>
      </w:r>
    </w:p>
    <w:p w14:paraId="368169E6" w14:textId="77777777" w:rsidR="00321089" w:rsidRDefault="00321089" w:rsidP="00395976">
      <w:r w:rsidRPr="000430F3">
        <w:t>Para</w:t>
      </w:r>
      <w:r w:rsidR="0044443B" w:rsidRPr="000430F3">
        <w:t xml:space="preserve"> a</w:t>
      </w:r>
      <w:r w:rsidRPr="000430F3">
        <w:t xml:space="preserve"> </w:t>
      </w:r>
      <w:r w:rsidR="0044443B" w:rsidRPr="000430F3">
        <w:t>determinação</w:t>
      </w:r>
      <w:r w:rsidRPr="000430F3">
        <w:t xml:space="preserve"> </w:t>
      </w:r>
      <w:r w:rsidR="00395976">
        <w:t>d</w:t>
      </w:r>
      <w:r w:rsidRPr="000430F3">
        <w:t>o balanço hídrico</w:t>
      </w:r>
      <w:r w:rsidR="00E652AA" w:rsidRPr="000430F3">
        <w:t>,</w:t>
      </w:r>
      <w:r w:rsidRPr="000430F3">
        <w:t xml:space="preserve"> dados agrometeorológicos, dados da cultura e também dados do solo</w:t>
      </w:r>
      <w:r w:rsidR="00E652AA" w:rsidRPr="000430F3">
        <w:t xml:space="preserve"> são utilizados</w:t>
      </w:r>
      <w:r w:rsidRPr="000430F3">
        <w:t>, tendo</w:t>
      </w:r>
      <w:r w:rsidR="00E652AA" w:rsidRPr="000430F3">
        <w:t xml:space="preserve"> como entradas </w:t>
      </w:r>
      <w:r w:rsidR="00FD7161">
        <w:t>precipitação, irrigação e ascensão capilar</w:t>
      </w:r>
      <w:r w:rsidR="000A6725" w:rsidRPr="000430F3">
        <w:t xml:space="preserve"> e </w:t>
      </w:r>
      <w:r w:rsidR="00395976">
        <w:t>como</w:t>
      </w:r>
      <w:r w:rsidR="00E652AA" w:rsidRPr="000430F3">
        <w:t xml:space="preserve"> saídas </w:t>
      </w:r>
      <w:r w:rsidR="00FD7161">
        <w:t>evapotranspiração, escoamento e percolação profunda</w:t>
      </w:r>
      <w:r w:rsidR="000A6725" w:rsidRPr="000430F3">
        <w:t xml:space="preserve">. </w:t>
      </w:r>
      <w:r w:rsidRPr="000430F3">
        <w:t>Assim, o balanço hídrico é a variação da água armazenada ou do esgotamento dessa água</w:t>
      </w:r>
      <w:r w:rsidR="00F65182">
        <w:t xml:space="preserve"> </w:t>
      </w:r>
      <w:r w:rsidR="00F65182" w:rsidRPr="0078720C">
        <w:t>(Richetti</w:t>
      </w:r>
      <w:r w:rsidR="00F65182">
        <w:t>, 2014</w:t>
      </w:r>
      <w:r w:rsidR="00F65182" w:rsidRPr="0078720C">
        <w:t>)</w:t>
      </w:r>
      <w:r w:rsidR="00B85541">
        <w:t>.</w:t>
      </w:r>
    </w:p>
    <w:p w14:paraId="1DC86038" w14:textId="77777777" w:rsidR="00B85541" w:rsidRDefault="00B85541" w:rsidP="00395976"/>
    <w:p w14:paraId="2B1FF8A5" w14:textId="77777777" w:rsidR="008602A7" w:rsidRDefault="00B85541" w:rsidP="008602A7">
      <w:pPr>
        <w:keepNext/>
        <w:ind w:firstLine="0"/>
        <w:jc w:val="center"/>
      </w:pPr>
      <w:r>
        <w:rPr>
          <w:noProof/>
          <w:lang w:eastAsia="pt-BR"/>
        </w:rPr>
        <w:drawing>
          <wp:inline distT="0" distB="0" distL="0" distR="0" wp14:anchorId="692A6753" wp14:editId="1ACACE65">
            <wp:extent cx="4065905" cy="4030980"/>
            <wp:effectExtent l="0" t="0" r="0" b="7620"/>
            <wp:docPr id="80" name="Imagem 80" descr="C:\Users\Jonathan.Jonathan\SkyDrive\Documentos\ArquivosDrop\Dropbox\Capturas de tela\Captura de tela 2015-01-05 10.27.02.png"/>
            <wp:cNvGraphicFramePr/>
            <a:graphic xmlns:a="http://schemas.openxmlformats.org/drawingml/2006/main">
              <a:graphicData uri="http://schemas.openxmlformats.org/drawingml/2006/picture">
                <pic:pic xmlns:pic="http://schemas.openxmlformats.org/drawingml/2006/picture">
                  <pic:nvPicPr>
                    <pic:cNvPr id="80" name="Imagem 80" descr="C:\Users\Jonathan.Jonathan\SkyDrive\Documentos\ArquivosDrop\Dropbox\Capturas de tela\Captura de tela 2015-01-05 10.27.02.png"/>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65905" cy="4030980"/>
                    </a:xfrm>
                    <a:prstGeom prst="rect">
                      <a:avLst/>
                    </a:prstGeom>
                    <a:noFill/>
                    <a:ln>
                      <a:noFill/>
                    </a:ln>
                  </pic:spPr>
                </pic:pic>
              </a:graphicData>
            </a:graphic>
          </wp:inline>
        </w:drawing>
      </w:r>
    </w:p>
    <w:p w14:paraId="0492A38B" w14:textId="77777777" w:rsidR="00B85541" w:rsidRPr="008602A7" w:rsidRDefault="008602A7" w:rsidP="008602A7">
      <w:pPr>
        <w:pStyle w:val="Legenda"/>
      </w:pPr>
      <w:r w:rsidRPr="008602A7">
        <w:t xml:space="preserve">Figura </w:t>
      </w:r>
      <w:r w:rsidRPr="008602A7">
        <w:fldChar w:fldCharType="begin"/>
      </w:r>
      <w:r w:rsidRPr="008602A7">
        <w:instrText xml:space="preserve"> SEQ Figura \* ARABIC </w:instrText>
      </w:r>
      <w:r w:rsidRPr="008602A7">
        <w:fldChar w:fldCharType="separate"/>
      </w:r>
      <w:r w:rsidRPr="008602A7">
        <w:rPr>
          <w:noProof/>
        </w:rPr>
        <w:t>2</w:t>
      </w:r>
      <w:r w:rsidRPr="008602A7">
        <w:fldChar w:fldCharType="end"/>
      </w:r>
      <w:r w:rsidRPr="008602A7">
        <w:t xml:space="preserve"> Balanço hídrico do Solo. (Adaptado de Steduto et al., 2012).</w:t>
      </w:r>
    </w:p>
    <w:p w14:paraId="0898B78F" w14:textId="77777777" w:rsidR="00B85541" w:rsidRDefault="00B85541" w:rsidP="00395976"/>
    <w:p w14:paraId="65C694EE" w14:textId="77777777" w:rsidR="00321089" w:rsidRPr="002958DA" w:rsidRDefault="00511999" w:rsidP="00395976">
      <w:r w:rsidRPr="00511999">
        <w:t>Dentre as formas de determinar essa necessidade hídrica da cultura, neste trabalho apresenta-se para validação do software o cálculo do balanço hídrico</w:t>
      </w:r>
      <w:r w:rsidR="008602A7">
        <w:t xml:space="preserve"> </w:t>
      </w:r>
      <w:r w:rsidRPr="00511999">
        <w:t xml:space="preserve">apresentado por </w:t>
      </w:r>
      <w:r w:rsidR="0016174F" w:rsidRPr="00511999">
        <w:fldChar w:fldCharType="begin" w:fldLock="1"/>
      </w:r>
      <w:r w:rsidRPr="00511999">
        <w:instrText>ADDIN CSL_CITATION { "citationItems" : [ { "id" : "ITEM-1", "itemData" : { "ISBN" : "9251042195", "author" : [ { "dropping-particle" : "", "family" : "Allen", "given" : "Richard G.", "non-dropping-particle" : "", "parse-names" : false, "suffix" : "" }, { "dropping-particle" : "", "family" : "Pereira", "given" : "Luis S.", "non-dropping-particle" : "", "parse-names" : false, "suffix" : "" }, { "dropping-particle" : "", "family" : "Raes", "given" : "Dirk", "non-dropping-particle" : "", "parse-names" : false, "suffix" : "" }, { "dropping-particle" : "", "family" : "Smith", "given" : "Martin", "non-dropping-particle" : "", "parse-names" : false, "suffix" : "" } ], "id" : "ITEM-1", "issued" : { "date-parts" : [ [ "1998" ] ] }, "page" : "300", "publisher-place" : "Rome", "title" : "Crop evapotranspiration - Guidelines for computing crop water requirements - Irrigation and drainage paper FAO-56", "type" : "book", "volume" : "1" }, "uris" : [ "http://www.mendeley.com/documents/?uuid=2359482c-b821-4daa-bc5b-7f94d232218e" ] } ], "mendeley" : { "formattedCitation" : "(ALLEN et al., 1998)", "manualFormatting" : "Allen et al., (1998)", "plainTextFormattedCitation" : "(ALLEN et al., 1998)", "previouslyFormattedCitation" : "(ALLEN et al., 1998)" }, "properties" : { "noteIndex" : 0 }, "schema" : "https://github.com/citation-style-language/schema/raw/master/csl-citation.json" }</w:instrText>
      </w:r>
      <w:r w:rsidR="0016174F" w:rsidRPr="00511999">
        <w:fldChar w:fldCharType="separate"/>
      </w:r>
      <w:r w:rsidR="008602A7">
        <w:rPr>
          <w:noProof/>
        </w:rPr>
        <w:t>Allen et al.</w:t>
      </w:r>
      <w:r w:rsidRPr="00511999">
        <w:rPr>
          <w:noProof/>
        </w:rPr>
        <w:t xml:space="preserve"> (1998)</w:t>
      </w:r>
      <w:r w:rsidR="0016174F" w:rsidRPr="00511999">
        <w:fldChar w:fldCharType="end"/>
      </w:r>
      <w:r w:rsidRPr="00511999">
        <w:t>, doravante BHFAO.</w:t>
      </w:r>
    </w:p>
    <w:p w14:paraId="0E4C6035" w14:textId="77777777" w:rsidR="000E151C" w:rsidRDefault="003D109C" w:rsidP="00395976">
      <w:r>
        <w:lastRenderedPageBreak/>
        <w:t>O método de esgotamento da FAO (BHFAO) vem sido aplicado em estudos que utilizam</w:t>
      </w:r>
      <w:r w:rsidR="008A1E54">
        <w:t xml:space="preserve"> </w:t>
      </w:r>
      <w:r w:rsidR="008A1E54" w:rsidRPr="000E151C">
        <w:t xml:space="preserve">de dados agrometeorológicos para estimativas de produtividade, </w:t>
      </w:r>
      <w:r w:rsidR="0016174F" w:rsidRPr="000E151C">
        <w:fldChar w:fldCharType="begin" w:fldLock="1"/>
      </w:r>
      <w:r w:rsidR="008A1E54" w:rsidRPr="000E151C">
        <w:instrText>ADDIN CSL_CITATION { "citationItems" : [ { "id" : "ITEM-1", "itemData" : { "author" : [ { "dropping-particle" : "", "family" : "Richetti", "given" : "Jonathan", "non-dropping-particle" : "", "parse-names" : false, "suffix" : "" }, { "dropping-particle" : "", "family" : "Johann", "given" : "Jerry Adriani", "non-dropping-particle" : "", "parse-names" : false, "suffix" : "" }, { "dropping-particle" : "", "family" : "Uribe-Opazo", "given" : "Miguel Angel", "non-dropping-particle" : "", "parse-names" : false, "suffix" : "" }, { "dropping-particle" : "", "family" : "Becker", "given" : "Willyan Ronaldo", "non-dropping-particle" : "", "parse-names" : false, "suffix" : "" }, { "dropping-particle" : "", "family" : "Paludo", "given" : "Alex", "non-dropping-particle" : "", "parse-names" : false, "suffix" : "" } ], "container-title" : "Congresso Brasileiro de Engenharia Agr\u00edcola - CONBEA", "id" : "ITEM-1", "issue" : "2008", "issued" : { "date-parts" : [ [ "2014" ] ] }, "page" : "2011-2014", "publisher-place" : "Campo Grande - MS", "title" : "USO DE DADOS DE SENSORIAMENTO REMOTO DO MODELO ECMWF PARA GERA\u00c7\u00c3O DE BALAN\u00c7O H\u00cdDRICO DO SOLO NA REGI\u00c3O OESTE DO PARAN\u00c1", "type" : "paper-conference" }, "uris" : [ "http://www.mendeley.com/documents/?uuid=b4cd2bf4-488c-4e98-aec3-312d83277689" ] } ], "mendeley" : { "formattedCitation" : "(RICHETTI et al., 2014)", "manualFormatting" : "Richetti et al. (2014)", "plainTextFormattedCitation" : "(RICHETTI et al., 2014)", "previouslyFormattedCitation" : "(RICHETTI et al., 2014)" }, "properties" : { "noteIndex" : 0 }, "schema" : "https://github.com/citation-style-language/schema/raw/master/csl-citation.json" }</w:instrText>
      </w:r>
      <w:r w:rsidR="0016174F" w:rsidRPr="000E151C">
        <w:fldChar w:fldCharType="separate"/>
      </w:r>
      <w:r w:rsidR="008A1E54" w:rsidRPr="000E151C">
        <w:rPr>
          <w:noProof/>
        </w:rPr>
        <w:t>Richetti et al. (2014)</w:t>
      </w:r>
      <w:r w:rsidR="0016174F" w:rsidRPr="000E151C">
        <w:fldChar w:fldCharType="end"/>
      </w:r>
      <w:r w:rsidR="008A1E54" w:rsidRPr="000E151C">
        <w:t xml:space="preserve"> gerou dados do balanço hídrico, BHFAO, do solo para a cultura da soja </w:t>
      </w:r>
      <w:r w:rsidR="00110958">
        <w:t>para</w:t>
      </w:r>
      <w:r w:rsidR="008A1E54" w:rsidRPr="000E151C">
        <w:t xml:space="preserve"> o oeste do Paraná</w:t>
      </w:r>
      <w:r w:rsidR="00110958">
        <w:t>,</w:t>
      </w:r>
      <w:r w:rsidR="000E151C" w:rsidRPr="000E151C">
        <w:t xml:space="preserve"> e </w:t>
      </w:r>
      <w:r w:rsidR="0016174F" w:rsidRPr="000E151C">
        <w:fldChar w:fldCharType="begin" w:fldLock="1"/>
      </w:r>
      <w:r w:rsidR="000E151C" w:rsidRPr="000E151C">
        <w:instrText>ADDIN CSL_CITATION { "citationItems" : [ { "id" : "ITEM-1", "itemData" : { "DOI" : "10.1080/01431160601075608", "ISBN" : "0143116060107", "author" : [ { "dropping-particle" : "", "family" : "ROJAS", "given" : "Oscar", "non-dropping-particle" : "", "parse-names" : false, "suffix" : "" } ], "container-title" : "International Journal of Remote Sensing", "id" : "ITEM-1", "issue" : "17", "issued" : { "date-parts" : [ [ "2007" ] ] }, "page" : "3773-3793", "title" : "Operational maize yield model development and validation based on remote sensing and agro-meteorological data in Kenya", "type" : "article-journal", "volume" : "28" }, "uris" : [ "http://www.mendeley.com/documents/?uuid=850ff9e9-5939-4413-ae1d-7f56cf2d08e4" ] } ], "mendeley" : { "formattedCitation" : "(ROJAS, 2007)", "manualFormatting" : "Rojas (2007)", "plainTextFormattedCitation" : "(ROJAS, 2007)", "previouslyFormattedCitation" : "(ROJAS, 2007)" }, "properties" : { "noteIndex" : 0 }, "schema" : "https://github.com/citation-style-language/schema/raw/master/csl-citation.json" }</w:instrText>
      </w:r>
      <w:r w:rsidR="0016174F" w:rsidRPr="000E151C">
        <w:fldChar w:fldCharType="separate"/>
      </w:r>
      <w:r w:rsidR="000E151C" w:rsidRPr="000E151C">
        <w:rPr>
          <w:noProof/>
        </w:rPr>
        <w:t>Rojas (2007)</w:t>
      </w:r>
      <w:r w:rsidR="0016174F" w:rsidRPr="000E151C">
        <w:fldChar w:fldCharType="end"/>
      </w:r>
      <w:r w:rsidR="000E151C" w:rsidRPr="000E151C">
        <w:t xml:space="preserve"> utilizou-se do BHFAO para determinação de estresse hídrico e </w:t>
      </w:r>
      <w:r w:rsidR="000E151C" w:rsidRPr="000E151C">
        <w:rPr>
          <w:i/>
        </w:rPr>
        <w:t>ET</w:t>
      </w:r>
      <w:r w:rsidR="000E151C" w:rsidRPr="000E151C">
        <w:rPr>
          <w:i/>
          <w:vertAlign w:val="subscript"/>
        </w:rPr>
        <w:t>a</w:t>
      </w:r>
      <w:r w:rsidR="000E151C" w:rsidRPr="000E151C">
        <w:t xml:space="preserve"> para a cultura do milho no Quênia.</w:t>
      </w:r>
    </w:p>
    <w:p w14:paraId="23137A64" w14:textId="5EAEAFA4" w:rsidR="00633786" w:rsidRDefault="00633786" w:rsidP="00027C61">
      <w:r>
        <w:t>O balanço hídrico é apresentad</w:t>
      </w:r>
      <w:r w:rsidR="008602A7">
        <w:t>o</w:t>
      </w:r>
      <w:r>
        <w:t xml:space="preserve"> pela FAO (1998) conforme a Equação 1. </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
        <w:gridCol w:w="7697"/>
        <w:gridCol w:w="962"/>
      </w:tblGrid>
      <w:tr w:rsidR="00E8644F" w14:paraId="07D6CF73" w14:textId="77777777" w:rsidTr="002D7B77">
        <w:tc>
          <w:tcPr>
            <w:tcW w:w="500" w:type="pct"/>
          </w:tcPr>
          <w:p w14:paraId="3D4B1D74" w14:textId="77777777" w:rsidR="00E8644F" w:rsidRDefault="00E8644F" w:rsidP="006E37AD">
            <w:pPr>
              <w:spacing w:before="240" w:after="240"/>
              <w:ind w:firstLine="0"/>
            </w:pPr>
          </w:p>
        </w:tc>
        <w:tc>
          <w:tcPr>
            <w:tcW w:w="4000" w:type="pct"/>
            <w:vAlign w:val="center"/>
          </w:tcPr>
          <w:p w14:paraId="05B5BDCA" w14:textId="77777777" w:rsidR="00E8644F" w:rsidRDefault="002D7B77" w:rsidP="002D7B77">
            <w:pPr>
              <w:ind w:firstLine="709"/>
            </w:pPr>
            <w:r>
              <w:rPr>
                <w:rFonts w:ascii="Cambria Math" w:hAnsi="Cambria Math" w:cs="Cambria Math"/>
              </w:rPr>
              <w:t>𝑩𝑯𝒓</w:t>
            </w:r>
            <w:r>
              <w:t>,</w:t>
            </w:r>
            <w:r>
              <w:rPr>
                <w:rFonts w:ascii="Cambria Math" w:hAnsi="Cambria Math" w:cs="Cambria Math"/>
              </w:rPr>
              <w:t>𝒊</w:t>
            </w:r>
            <w:r>
              <w:t xml:space="preserve"> = </w:t>
            </w:r>
            <w:r>
              <w:rPr>
                <w:rFonts w:ascii="Cambria Math" w:hAnsi="Cambria Math" w:cs="Cambria Math"/>
              </w:rPr>
              <w:t>𝑩𝑯𝒓</w:t>
            </w:r>
            <w:r>
              <w:t>,</w:t>
            </w:r>
            <w:r>
              <w:rPr>
                <w:rFonts w:ascii="Cambria Math" w:hAnsi="Cambria Math" w:cs="Cambria Math"/>
              </w:rPr>
              <w:t>𝒊</w:t>
            </w:r>
            <w:r>
              <w:t>−</w:t>
            </w:r>
            <w:r>
              <w:rPr>
                <w:rFonts w:ascii="Cambria Math" w:hAnsi="Cambria Math" w:cs="Cambria Math"/>
              </w:rPr>
              <w:t>𝟏</w:t>
            </w:r>
            <w:r>
              <w:t xml:space="preserve"> + (</w:t>
            </w:r>
            <w:r>
              <w:rPr>
                <w:rFonts w:ascii="Cambria Math" w:hAnsi="Cambria Math" w:cs="Cambria Math"/>
              </w:rPr>
              <w:t>𝑷</w:t>
            </w:r>
            <w:r>
              <w:t xml:space="preserve"> − </w:t>
            </w:r>
            <w:r>
              <w:rPr>
                <w:rFonts w:ascii="Cambria Math" w:hAnsi="Cambria Math" w:cs="Cambria Math"/>
              </w:rPr>
              <w:t>𝑹𝑶</w:t>
            </w:r>
            <w:r>
              <w:t>)</w:t>
            </w:r>
            <w:r>
              <w:rPr>
                <w:rFonts w:ascii="Cambria Math" w:hAnsi="Cambria Math" w:cs="Cambria Math"/>
              </w:rPr>
              <w:t>𝒊</w:t>
            </w:r>
            <w:r>
              <w:t xml:space="preserve"> + </w:t>
            </w:r>
            <w:r>
              <w:rPr>
                <w:rFonts w:ascii="Cambria Math" w:hAnsi="Cambria Math" w:cs="Cambria Math"/>
              </w:rPr>
              <w:t>𝑰𝒊</w:t>
            </w:r>
            <w:r>
              <w:t xml:space="preserve"> − </w:t>
            </w:r>
            <w:r>
              <w:rPr>
                <w:rFonts w:ascii="Cambria Math" w:hAnsi="Cambria Math" w:cs="Cambria Math"/>
              </w:rPr>
              <w:t>𝑪𝑹𝒊</w:t>
            </w:r>
            <w:r>
              <w:t xml:space="preserve"> − </w:t>
            </w:r>
            <w:r>
              <w:rPr>
                <w:rFonts w:ascii="Cambria Math" w:hAnsi="Cambria Math" w:cs="Cambria Math"/>
              </w:rPr>
              <w:t>𝑬𝑻𝒄</w:t>
            </w:r>
            <w:r>
              <w:t>,</w:t>
            </w:r>
            <w:r>
              <w:rPr>
                <w:rFonts w:ascii="Cambria Math" w:hAnsi="Cambria Math" w:cs="Cambria Math"/>
              </w:rPr>
              <w:t>𝒊</w:t>
            </w:r>
            <w:r>
              <w:t xml:space="preserve"> − </w:t>
            </w:r>
            <w:r>
              <w:rPr>
                <w:rFonts w:ascii="Cambria Math" w:hAnsi="Cambria Math" w:cs="Cambria Math"/>
              </w:rPr>
              <w:t>𝑫𝑷𝒊</w:t>
            </w:r>
          </w:p>
        </w:tc>
        <w:tc>
          <w:tcPr>
            <w:tcW w:w="500" w:type="pct"/>
          </w:tcPr>
          <w:p w14:paraId="283EAF46" w14:textId="77777777" w:rsidR="00E8644F" w:rsidRDefault="00E8644F" w:rsidP="006E37AD">
            <w:pPr>
              <w:spacing w:before="240" w:after="240"/>
              <w:ind w:firstLine="0"/>
              <w:jc w:val="right"/>
            </w:pPr>
            <w:r>
              <w:t>(</w:t>
            </w:r>
            <w:fldSimple w:instr=" Seq Equação \* MERGEFORMAT ">
              <w:r>
                <w:rPr>
                  <w:noProof/>
                </w:rPr>
                <w:t>1</w:t>
              </w:r>
            </w:fldSimple>
            <w:r>
              <w:t>)</w:t>
            </w:r>
          </w:p>
        </w:tc>
      </w:tr>
    </w:tbl>
    <w:p w14:paraId="56E11909" w14:textId="77777777" w:rsidR="00321089" w:rsidRDefault="00633786" w:rsidP="00027C61">
      <w:pPr>
        <w:ind w:firstLine="0"/>
      </w:pPr>
      <w:r>
        <w:t>em que: BHr,i é o balanço hídrico na zona radicular no final do tempo i (mm); BHr, i-1 é a quantidade de água no período anterior i-1 (mm); Pi é a precipitação no tempo i (mm); ROi é o escoamento superficial no tempo i (mm); Ii é a irrigação no tempo i (mm); CRi é a ascensão capilar do solo no tempo i (mm); ETC,i é a evapotranspiração da cultura no tempo i (mm); DPi é a perda de água devido a percolação profunda no tempo i (mm).</w:t>
      </w:r>
    </w:p>
    <w:p w14:paraId="148A5932" w14:textId="77777777" w:rsidR="00206288" w:rsidRDefault="00206288" w:rsidP="00027C61">
      <w:pPr>
        <w:rPr>
          <w:lang w:eastAsia="pt-BR"/>
        </w:rPr>
      </w:pPr>
      <w:r>
        <w:rPr>
          <w:lang w:eastAsia="pt-BR"/>
        </w:rPr>
        <w:t>Os valores de ascensão capilar (</w:t>
      </w:r>
      <w:r>
        <w:rPr>
          <w:i/>
          <w:lang w:eastAsia="pt-BR"/>
        </w:rPr>
        <w:t>CR</w:t>
      </w:r>
      <w:r>
        <w:rPr>
          <w:lang w:eastAsia="pt-BR"/>
        </w:rPr>
        <w:t>), percolação profunda (</w:t>
      </w:r>
      <w:r>
        <w:rPr>
          <w:i/>
          <w:lang w:eastAsia="pt-BR"/>
        </w:rPr>
        <w:t>DP</w:t>
      </w:r>
      <w:r>
        <w:rPr>
          <w:lang w:eastAsia="pt-BR"/>
        </w:rPr>
        <w:t>), escoamento superficial (</w:t>
      </w:r>
      <w:r>
        <w:rPr>
          <w:i/>
          <w:lang w:eastAsia="pt-BR"/>
        </w:rPr>
        <w:t>RO</w:t>
      </w:r>
      <w:r>
        <w:rPr>
          <w:lang w:eastAsia="pt-BR"/>
        </w:rPr>
        <w:t>) e irrigação (</w:t>
      </w:r>
      <w:r>
        <w:rPr>
          <w:i/>
          <w:lang w:eastAsia="pt-BR"/>
        </w:rPr>
        <w:t>I</w:t>
      </w:r>
      <w:r>
        <w:rPr>
          <w:lang w:eastAsia="pt-BR"/>
        </w:rPr>
        <w:t xml:space="preserve">) são desconsiderados neste trabalho. Os primeiros, ascensão capilar, percolação profunda e escoamento superficial, pela impossibilidade de determinar tais valores e a irrigação, pois as áreas não possuem sistema de irrigação. </w:t>
      </w:r>
    </w:p>
    <w:p w14:paraId="1A8C8E5C" w14:textId="474533FF" w:rsidR="008160D0" w:rsidRPr="00BB1341" w:rsidRDefault="0024538E" w:rsidP="00027C61">
      <w:pPr>
        <w:rPr>
          <w:lang w:eastAsia="pt-BR"/>
        </w:rPr>
      </w:pPr>
      <w:r>
        <w:rPr>
          <w:lang w:eastAsia="pt-BR"/>
        </w:rPr>
        <w:t>Para determinar-se da evapotranspiração da cultura (ET</w:t>
      </w:r>
      <w:r>
        <w:rPr>
          <w:vertAlign w:val="subscript"/>
          <w:lang w:eastAsia="pt-BR"/>
        </w:rPr>
        <w:t>c</w:t>
      </w:r>
      <w:r>
        <w:rPr>
          <w:lang w:eastAsia="pt-BR"/>
        </w:rPr>
        <w:t>) utiliza-se os valores de K</w:t>
      </w:r>
      <w:r>
        <w:rPr>
          <w:vertAlign w:val="subscript"/>
          <w:lang w:eastAsia="pt-BR"/>
        </w:rPr>
        <w:t>c</w:t>
      </w:r>
      <w:r>
        <w:rPr>
          <w:lang w:eastAsia="pt-BR"/>
        </w:rPr>
        <w:t>, dependente da cultura e os valores de evapotranspiração de referência (ET</w:t>
      </w:r>
      <w:r>
        <w:rPr>
          <w:vertAlign w:val="subscript"/>
          <w:lang w:eastAsia="pt-BR"/>
        </w:rPr>
        <w:t>0</w:t>
      </w:r>
      <w:r w:rsidR="009238E4">
        <w:rPr>
          <w:lang w:eastAsia="pt-BR"/>
        </w:rPr>
        <w:t>).</w:t>
      </w:r>
    </w:p>
    <w:p w14:paraId="1D3E25EF" w14:textId="144572FE" w:rsidR="0024538E" w:rsidRDefault="0024538E" w:rsidP="00027C61">
      <w:pPr>
        <w:rPr>
          <w:lang w:eastAsia="pt-BR"/>
        </w:rPr>
      </w:pPr>
      <w:r>
        <w:rPr>
          <w:lang w:eastAsia="pt-BR"/>
        </w:rPr>
        <w:t>O total de água disponível no solo (</w:t>
      </w:r>
      <w:r w:rsidRPr="00D80D5B">
        <w:rPr>
          <w:i/>
          <w:lang w:eastAsia="pt-BR"/>
        </w:rPr>
        <w:t>TAW</w:t>
      </w:r>
      <w:r>
        <w:rPr>
          <w:lang w:eastAsia="pt-BR"/>
        </w:rPr>
        <w:t>) é a capacidade de armazenamento de água do solo multiplicada pela profundidade desejada, ou seja, a capacidade de água disponível (CAD) multiplicada pela profundidade efetiva das raízes da cultura</w:t>
      </w:r>
      <w:r w:rsidR="009D09AE">
        <w:rPr>
          <w:lang w:eastAsia="pt-BR"/>
        </w:rPr>
        <w:t xml:space="preserve">. É um fator limitante ao BHr,i (0 &gt;= </w:t>
      </w:r>
      <w:r w:rsidR="009D09AE">
        <w:rPr>
          <w:lang w:eastAsia="pt-BR"/>
        </w:rPr>
        <w:t>BHr,i</w:t>
      </w:r>
      <w:r w:rsidR="009D09AE">
        <w:rPr>
          <w:lang w:eastAsia="pt-BR"/>
        </w:rPr>
        <w:t xml:space="preserve"> &lt;= TAW</w:t>
      </w:r>
      <w:r w:rsidR="009D09AE">
        <w:rPr>
          <w:lang w:eastAsia="pt-BR"/>
        </w:rPr>
        <w:t>)</w:t>
      </w:r>
      <w:r w:rsidR="009D09AE">
        <w:rPr>
          <w:lang w:eastAsia="pt-BR"/>
        </w:rPr>
        <w:t xml:space="preserve">, ou seja o quantia de água (BHr) no momento i não pode ser menor que 0 e nem maior do que a TAW do momento i, qualquer água armazenada além dessa medida ficará impossibilitada de ser útil para a planta, portanto é desconsiderada </w:t>
      </w:r>
      <w:r w:rsidR="009238E4">
        <w:rPr>
          <w:lang w:eastAsia="pt-BR"/>
        </w:rPr>
        <w:t>(</w:t>
      </w:r>
      <w:r w:rsidR="009238E4" w:rsidRPr="00511999">
        <w:fldChar w:fldCharType="begin" w:fldLock="1"/>
      </w:r>
      <w:r w:rsidR="009238E4" w:rsidRPr="00511999">
        <w:instrText>ADDIN CSL_CITATION { "citationItems" : [ { "id" : "ITEM-1", "itemData" : { "ISBN" : "9251042195", "author" : [ { "dropping-particle" : "", "family" : "Allen", "given" : "Richard G.", "non-dropping-particle" : "", "parse-names" : false, "suffix" : "" }, { "dropping-particle" : "", "family" : "Pereira", "given" : "Luis S.", "non-dropping-particle" : "", "parse-names" : false, "suffix" : "" }, { "dropping-particle" : "", "family" : "Raes", "given" : "Dirk", "non-dropping-particle" : "", "parse-names" : false, "suffix" : "" }, { "dropping-particle" : "", "family" : "Smith", "given" : "Martin", "non-dropping-particle" : "", "parse-names" : false, "suffix" : "" } ], "id" : "ITEM-1", "issued" : { "date-parts" : [ [ "1998" ] ] }, "page" : "300", "publisher-place" : "Rome", "title" : "Crop evapotranspiration - Guidelines for computing crop water requirements - Irrigation and drainage paper FAO-56", "type" : "book", "volume" : "1" }, "uris" : [ "http://www.mendeley.com/documents/?uuid=2359482c-b821-4daa-bc5b-7f94d232218e" ] } ], "mendeley" : { "formattedCitation" : "(ALLEN et al., 1998)", "manualFormatting" : "Allen et al., (1998)", "plainTextFormattedCitation" : "(ALLEN et al., 1998)", "previouslyFormattedCitation" : "(ALLEN et al., 1998)" }, "properties" : { "noteIndex" : 0 }, "schema" : "https://github.com/citation-style-language/schema/raw/master/csl-citation.json" }</w:instrText>
      </w:r>
      <w:r w:rsidR="009238E4" w:rsidRPr="00511999">
        <w:fldChar w:fldCharType="separate"/>
      </w:r>
      <w:r w:rsidR="009238E4">
        <w:rPr>
          <w:noProof/>
        </w:rPr>
        <w:t>Allen et al.</w:t>
      </w:r>
      <w:r w:rsidR="009238E4">
        <w:rPr>
          <w:noProof/>
        </w:rPr>
        <w:t xml:space="preserve">, </w:t>
      </w:r>
      <w:r w:rsidR="009238E4" w:rsidRPr="00511999">
        <w:rPr>
          <w:noProof/>
        </w:rPr>
        <w:t>1998)</w:t>
      </w:r>
      <w:r w:rsidR="009238E4" w:rsidRPr="00511999">
        <w:fldChar w:fldCharType="end"/>
      </w:r>
      <w:r w:rsidR="009D09AE">
        <w:rPr>
          <w:lang w:eastAsia="pt-BR"/>
        </w:rPr>
        <w:t>.</w:t>
      </w:r>
    </w:p>
    <w:p w14:paraId="20FC41B1" w14:textId="727C7B3E" w:rsidR="0024538E" w:rsidRDefault="0024538E" w:rsidP="00027C61">
      <w:r>
        <w:t xml:space="preserve">Com esses dados </w:t>
      </w:r>
      <w:r w:rsidR="00A74774">
        <w:t>calcula-se</w:t>
      </w:r>
      <w:r>
        <w:t xml:space="preserve"> o esgotamento</w:t>
      </w:r>
      <w:r w:rsidRPr="00457684">
        <w:t xml:space="preserve"> na zona radicular no final do tempo</w:t>
      </w:r>
      <w:r>
        <w:t>, desta forma tendo todos os parâmetros necessários para a realização do cálculo do balanço hídrico para a cultura da soja é o valor oposto do esgotamento</w:t>
      </w:r>
      <w:r w:rsidRPr="00457684">
        <w:t xml:space="preserve"> na zona radicular no final do tempo</w:t>
      </w:r>
      <w:r w:rsidR="00DF6E9A">
        <w:t>, determinando assim o</w:t>
      </w:r>
      <w:r>
        <w:t xml:space="preserve"> B</w:t>
      </w:r>
      <w:r w:rsidR="00DF6E9A">
        <w:t>HFAO para o período determinado</w:t>
      </w:r>
      <w:r>
        <w:t>.</w:t>
      </w:r>
      <w:r w:rsidR="0067096B">
        <w:t xml:space="preserve"> Maiores detalhes sobre o balanço hídrico FAO estarão presentes na seção métodos.</w:t>
      </w:r>
    </w:p>
    <w:p w14:paraId="0870DDAC" w14:textId="44E88B43" w:rsidR="00704E58" w:rsidRDefault="00704E58" w:rsidP="008E78D0">
      <w:pPr>
        <w:autoSpaceDE w:val="0"/>
        <w:autoSpaceDN w:val="0"/>
        <w:adjustRightInd w:val="0"/>
        <w:ind w:firstLine="0"/>
        <w:rPr>
          <w:color w:val="000000" w:themeColor="text1"/>
        </w:rPr>
      </w:pPr>
    </w:p>
    <w:p w14:paraId="28336A13" w14:textId="77777777" w:rsidR="009238E4" w:rsidRDefault="009238E4" w:rsidP="008E78D0">
      <w:pPr>
        <w:autoSpaceDE w:val="0"/>
        <w:autoSpaceDN w:val="0"/>
        <w:adjustRightInd w:val="0"/>
        <w:ind w:firstLine="0"/>
        <w:rPr>
          <w:color w:val="000000" w:themeColor="text1"/>
        </w:rPr>
      </w:pPr>
    </w:p>
    <w:p w14:paraId="6CF4D610" w14:textId="77777777" w:rsidR="00D95682" w:rsidRDefault="00D95682" w:rsidP="008E78D0">
      <w:pPr>
        <w:autoSpaceDE w:val="0"/>
        <w:autoSpaceDN w:val="0"/>
        <w:adjustRightInd w:val="0"/>
        <w:ind w:firstLine="0"/>
        <w:rPr>
          <w:color w:val="000000" w:themeColor="text1"/>
        </w:rPr>
      </w:pPr>
    </w:p>
    <w:p w14:paraId="07C52811" w14:textId="77777777" w:rsidR="00D95682" w:rsidRDefault="00D95682" w:rsidP="008E78D0">
      <w:pPr>
        <w:autoSpaceDE w:val="0"/>
        <w:autoSpaceDN w:val="0"/>
        <w:adjustRightInd w:val="0"/>
        <w:ind w:firstLine="0"/>
        <w:rPr>
          <w:color w:val="000000" w:themeColor="text1"/>
        </w:rPr>
      </w:pPr>
    </w:p>
    <w:p w14:paraId="319EB838" w14:textId="77777777" w:rsidR="00D95682" w:rsidRDefault="00D95682" w:rsidP="00F43698">
      <w:pPr>
        <w:pStyle w:val="Ttulo3"/>
      </w:pPr>
      <w:r>
        <w:lastRenderedPageBreak/>
        <w:t>Calculo de produtividade – Modelo FAO</w:t>
      </w:r>
    </w:p>
    <w:p w14:paraId="310DFDFB" w14:textId="77777777" w:rsidR="00D95682" w:rsidRDefault="00D95682" w:rsidP="00D95682"/>
    <w:p w14:paraId="00D56486" w14:textId="3483F20A" w:rsidR="00D95682" w:rsidRDefault="00D95682" w:rsidP="00D95682">
      <w:pPr>
        <w:rPr>
          <w:lang w:eastAsia="pt-BR"/>
        </w:rPr>
      </w:pPr>
      <w:r w:rsidRPr="0066489F">
        <w:rPr>
          <w:lang w:eastAsia="pt-BR"/>
        </w:rPr>
        <w:t xml:space="preserve">O modelo utilizado pela FAO propõe uma equação simples em que a redução relativa da produtividade está relacionada com a correspondente redução relativa da evapotranspiração </w:t>
      </w:r>
      <w:r w:rsidRPr="0066489F">
        <w:rPr>
          <w:lang w:eastAsia="pt-BR"/>
        </w:rPr>
        <w:fldChar w:fldCharType="begin" w:fldLock="1"/>
      </w:r>
      <w:r w:rsidRPr="0066489F">
        <w:rPr>
          <w:lang w:eastAsia="pt-BR"/>
        </w:rPr>
        <w:instrText>ADDIN CSL_CITATION { "citationItems" : [ { "id" : "ITEM-1", "itemData" : { "ISBN" : "9251042195", "author" : [ { "dropping-particle" : "", "family" : "Allen", "given" : "Richard G.", "non-dropping-particle" : "", "parse-names" : false, "suffix" : "" }, { "dropping-particle" : "", "family" : "Pereira", "given" : "Luis S.", "non-dropping-particle" : "", "parse-names" : false, "suffix" : "" }, { "dropping-particle" : "", "family" : "Raes", "given" : "Dirk", "non-dropping-particle" : "", "parse-names" : false, "suffix" : "" }, { "dropping-particle" : "", "family" : "Smith", "given" : "Martin", "non-dropping-particle" : "", "parse-names" : false, "suffix" : "" } ], "id" : "ITEM-1", "issued" : { "date-parts" : [ [ "1998" ] ] }, "number-of-pages" : "300", "publisher-place" : "Rome", "title" : "Crop evapotranspiration - Guidelines for computing crop water requirements - Irrigation and drainage paper FAO-56", "type" : "book", "volume" : "1" }, "uris" : [ "http://www.mendeley.com/documents/?uuid=2359482c-b821-4daa-bc5b-7f94d232218e" ] } ], "mendeley" : { "formattedCitation" : "(ALLEN et al., 1998)", "plainTextFormattedCitation" : "(ALLEN et al., 1998)", "previouslyFormattedCitation" : "(ALLEN et al., 1998)" }, "properties" : { "noteIndex" : 0 }, "schema" : "https://github.com/citation-style-language/schema/raw/master/csl-citation.json" }</w:instrText>
      </w:r>
      <w:r w:rsidRPr="0066489F">
        <w:rPr>
          <w:lang w:eastAsia="pt-BR"/>
        </w:rPr>
        <w:fldChar w:fldCharType="separate"/>
      </w:r>
      <w:r w:rsidRPr="0066489F">
        <w:rPr>
          <w:noProof/>
          <w:lang w:eastAsia="pt-BR"/>
        </w:rPr>
        <w:t>(ALLEN et al., 1998)</w:t>
      </w:r>
      <w:r w:rsidRPr="0066489F">
        <w:rPr>
          <w:lang w:eastAsia="pt-BR"/>
        </w:rPr>
        <w:fldChar w:fldCharType="end"/>
      </w:r>
      <w:r w:rsidRPr="0066489F">
        <w:rPr>
          <w:lang w:eastAsia="pt-BR"/>
        </w:rPr>
        <w:t>. Especificamente</w:t>
      </w:r>
      <w:r w:rsidRPr="0066489F">
        <w:rPr>
          <w:rFonts w:cs="Arial"/>
        </w:rPr>
        <w:t>,</w:t>
      </w:r>
      <w:r w:rsidRPr="0066489F">
        <w:rPr>
          <w:lang w:eastAsia="pt-BR"/>
        </w:rPr>
        <w:t xml:space="preserve"> a resposta da produtividade é expressa pela Equação 2:</w:t>
      </w:r>
    </w:p>
    <w:p w14:paraId="44E93CBA" w14:textId="77777777" w:rsidR="00F223D1" w:rsidRPr="0066489F" w:rsidRDefault="00F223D1" w:rsidP="00D95682">
      <w:pPr>
        <w:rPr>
          <w:lang w:eastAsia="pt-BR"/>
        </w:rPr>
      </w:pP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8914"/>
        <w:gridCol w:w="485"/>
      </w:tblGrid>
      <w:tr w:rsidR="00F223D1" w14:paraId="3A8D02B9" w14:textId="77777777" w:rsidTr="00F223D1">
        <w:tc>
          <w:tcPr>
            <w:tcW w:w="130" w:type="pct"/>
          </w:tcPr>
          <w:p w14:paraId="685938FD" w14:textId="77777777" w:rsidR="00F223D1" w:rsidRDefault="00F223D1" w:rsidP="006E37AD">
            <w:pPr>
              <w:spacing w:before="240" w:after="240"/>
              <w:ind w:firstLine="0"/>
            </w:pPr>
          </w:p>
        </w:tc>
        <w:tc>
          <w:tcPr>
            <w:tcW w:w="4715" w:type="pct"/>
            <w:vAlign w:val="center"/>
          </w:tcPr>
          <w:p w14:paraId="41EC40B0" w14:textId="2E41F3E1" w:rsidR="00F223D1" w:rsidRDefault="00904924" w:rsidP="00F223D1">
            <w:pPr>
              <w:ind w:firstLine="709"/>
            </w:pPr>
            <m:oMathPara>
              <m:oMath>
                <m:d>
                  <m:dPr>
                    <m:ctrlPr>
                      <w:rPr>
                        <w:rFonts w:ascii="Cambria Math" w:hAnsi="Cambria Math"/>
                        <w:i/>
                        <w:sz w:val="32"/>
                        <w:lang w:eastAsia="pt-BR"/>
                      </w:rPr>
                    </m:ctrlPr>
                  </m:dPr>
                  <m:e>
                    <m:r>
                      <m:rPr>
                        <m:sty m:val="bi"/>
                      </m:rPr>
                      <w:rPr>
                        <w:rFonts w:ascii="Cambria Math" w:hAnsi="Cambria Math"/>
                        <w:sz w:val="24"/>
                        <w:lang w:eastAsia="pt-BR"/>
                      </w:rPr>
                      <m:t>1-</m:t>
                    </m:r>
                    <m:f>
                      <m:fPr>
                        <m:ctrlPr>
                          <w:rPr>
                            <w:rFonts w:ascii="Cambria Math" w:hAnsi="Cambria Math"/>
                            <w:i/>
                            <w:sz w:val="32"/>
                            <w:lang w:eastAsia="pt-BR"/>
                          </w:rPr>
                        </m:ctrlPr>
                      </m:fPr>
                      <m:num>
                        <m:sSub>
                          <m:sSubPr>
                            <m:ctrlPr>
                              <w:rPr>
                                <w:rFonts w:ascii="Cambria Math" w:hAnsi="Cambria Math"/>
                                <w:i/>
                                <w:sz w:val="32"/>
                                <w:lang w:eastAsia="pt-BR"/>
                              </w:rPr>
                            </m:ctrlPr>
                          </m:sSubPr>
                          <m:e>
                            <m:r>
                              <m:rPr>
                                <m:sty m:val="bi"/>
                              </m:rPr>
                              <w:rPr>
                                <w:rFonts w:ascii="Cambria Math" w:hAnsi="Cambria Math"/>
                                <w:sz w:val="24"/>
                                <w:lang w:eastAsia="pt-BR"/>
                              </w:rPr>
                              <m:t>Y</m:t>
                            </m:r>
                          </m:e>
                          <m:sub>
                            <m:r>
                              <m:rPr>
                                <m:sty m:val="bi"/>
                              </m:rPr>
                              <w:rPr>
                                <w:rFonts w:ascii="Cambria Math" w:hAnsi="Cambria Math"/>
                                <w:sz w:val="24"/>
                                <w:lang w:eastAsia="pt-BR"/>
                              </w:rPr>
                              <m:t>a</m:t>
                            </m:r>
                          </m:sub>
                        </m:sSub>
                      </m:num>
                      <m:den>
                        <m:sSub>
                          <m:sSubPr>
                            <m:ctrlPr>
                              <w:rPr>
                                <w:rFonts w:ascii="Cambria Math" w:hAnsi="Cambria Math"/>
                                <w:i/>
                                <w:sz w:val="32"/>
                                <w:lang w:eastAsia="pt-BR"/>
                              </w:rPr>
                            </m:ctrlPr>
                          </m:sSubPr>
                          <m:e>
                            <m:r>
                              <m:rPr>
                                <m:sty m:val="bi"/>
                              </m:rPr>
                              <w:rPr>
                                <w:rFonts w:ascii="Cambria Math" w:hAnsi="Cambria Math"/>
                                <w:sz w:val="24"/>
                                <w:lang w:eastAsia="pt-BR"/>
                              </w:rPr>
                              <m:t>Y</m:t>
                            </m:r>
                          </m:e>
                          <m:sub>
                            <m:r>
                              <m:rPr>
                                <m:sty m:val="bi"/>
                              </m:rPr>
                              <w:rPr>
                                <w:rFonts w:ascii="Cambria Math" w:hAnsi="Cambria Math"/>
                                <w:sz w:val="24"/>
                                <w:lang w:eastAsia="pt-BR"/>
                              </w:rPr>
                              <m:t>x</m:t>
                            </m:r>
                          </m:sub>
                        </m:sSub>
                      </m:den>
                    </m:f>
                  </m:e>
                </m:d>
                <m:r>
                  <m:rPr>
                    <m:sty m:val="bi"/>
                  </m:rPr>
                  <w:rPr>
                    <w:rFonts w:ascii="Cambria Math" w:hAnsi="Cambria Math"/>
                    <w:sz w:val="24"/>
                    <w:lang w:eastAsia="pt-BR"/>
                  </w:rPr>
                  <m:t>=</m:t>
                </m:r>
                <m:sSub>
                  <m:sSubPr>
                    <m:ctrlPr>
                      <w:rPr>
                        <w:rFonts w:ascii="Cambria Math" w:hAnsi="Cambria Math"/>
                        <w:i/>
                        <w:sz w:val="32"/>
                        <w:lang w:eastAsia="pt-BR"/>
                      </w:rPr>
                    </m:ctrlPr>
                  </m:sSubPr>
                  <m:e>
                    <m:r>
                      <m:rPr>
                        <m:sty m:val="bi"/>
                      </m:rPr>
                      <w:rPr>
                        <w:rFonts w:ascii="Cambria Math" w:hAnsi="Cambria Math"/>
                        <w:sz w:val="24"/>
                        <w:lang w:eastAsia="pt-BR"/>
                      </w:rPr>
                      <m:t>K</m:t>
                    </m:r>
                  </m:e>
                  <m:sub>
                    <m:r>
                      <m:rPr>
                        <m:sty m:val="bi"/>
                      </m:rPr>
                      <w:rPr>
                        <w:rFonts w:ascii="Cambria Math" w:hAnsi="Cambria Math"/>
                        <w:sz w:val="24"/>
                        <w:lang w:eastAsia="pt-BR"/>
                      </w:rPr>
                      <m:t>y</m:t>
                    </m:r>
                  </m:sub>
                </m:sSub>
                <m:d>
                  <m:dPr>
                    <m:ctrlPr>
                      <w:rPr>
                        <w:rFonts w:ascii="Cambria Math" w:hAnsi="Cambria Math"/>
                        <w:i/>
                        <w:sz w:val="32"/>
                        <w:lang w:eastAsia="pt-BR"/>
                      </w:rPr>
                    </m:ctrlPr>
                  </m:dPr>
                  <m:e>
                    <m:r>
                      <m:rPr>
                        <m:sty m:val="bi"/>
                      </m:rPr>
                      <w:rPr>
                        <w:rFonts w:ascii="Cambria Math" w:hAnsi="Cambria Math"/>
                        <w:sz w:val="24"/>
                        <w:lang w:eastAsia="pt-BR"/>
                      </w:rPr>
                      <m:t>1-</m:t>
                    </m:r>
                    <m:f>
                      <m:fPr>
                        <m:ctrlPr>
                          <w:rPr>
                            <w:rFonts w:ascii="Cambria Math" w:hAnsi="Cambria Math"/>
                            <w:i/>
                            <w:sz w:val="32"/>
                            <w:lang w:eastAsia="pt-BR"/>
                          </w:rPr>
                        </m:ctrlPr>
                      </m:fPr>
                      <m:num>
                        <m:sSub>
                          <m:sSubPr>
                            <m:ctrlPr>
                              <w:rPr>
                                <w:rFonts w:ascii="Cambria Math" w:hAnsi="Cambria Math"/>
                                <w:i/>
                                <w:sz w:val="32"/>
                                <w:lang w:eastAsia="pt-BR"/>
                              </w:rPr>
                            </m:ctrlPr>
                          </m:sSubPr>
                          <m:e>
                            <m:r>
                              <m:rPr>
                                <m:sty m:val="bi"/>
                              </m:rPr>
                              <w:rPr>
                                <w:rFonts w:ascii="Cambria Math" w:hAnsi="Cambria Math"/>
                                <w:sz w:val="24"/>
                                <w:lang w:eastAsia="pt-BR"/>
                              </w:rPr>
                              <m:t>ET</m:t>
                            </m:r>
                          </m:e>
                          <m:sub>
                            <m:r>
                              <m:rPr>
                                <m:sty m:val="bi"/>
                              </m:rPr>
                              <w:rPr>
                                <w:rFonts w:ascii="Cambria Math" w:hAnsi="Cambria Math"/>
                                <w:sz w:val="24"/>
                                <w:lang w:eastAsia="pt-BR"/>
                              </w:rPr>
                              <m:t>a</m:t>
                            </m:r>
                          </m:sub>
                        </m:sSub>
                      </m:num>
                      <m:den>
                        <m:sSub>
                          <m:sSubPr>
                            <m:ctrlPr>
                              <w:rPr>
                                <w:rFonts w:ascii="Cambria Math" w:hAnsi="Cambria Math"/>
                                <w:i/>
                                <w:sz w:val="32"/>
                                <w:lang w:eastAsia="pt-BR"/>
                              </w:rPr>
                            </m:ctrlPr>
                          </m:sSubPr>
                          <m:e>
                            <m:r>
                              <m:rPr>
                                <m:sty m:val="bi"/>
                              </m:rPr>
                              <w:rPr>
                                <w:rFonts w:ascii="Cambria Math" w:hAnsi="Cambria Math"/>
                                <w:sz w:val="24"/>
                                <w:lang w:eastAsia="pt-BR"/>
                              </w:rPr>
                              <m:t>ET</m:t>
                            </m:r>
                          </m:e>
                          <m:sub>
                            <m:r>
                              <m:rPr>
                                <m:sty m:val="bi"/>
                              </m:rPr>
                              <w:rPr>
                                <w:rFonts w:ascii="Cambria Math" w:hAnsi="Cambria Math"/>
                                <w:sz w:val="24"/>
                                <w:lang w:eastAsia="pt-BR"/>
                              </w:rPr>
                              <m:t>c</m:t>
                            </m:r>
                          </m:sub>
                        </m:sSub>
                      </m:den>
                    </m:f>
                  </m:e>
                </m:d>
              </m:oMath>
            </m:oMathPara>
          </w:p>
        </w:tc>
        <w:tc>
          <w:tcPr>
            <w:tcW w:w="155" w:type="pct"/>
          </w:tcPr>
          <w:p w14:paraId="1F7A86AB" w14:textId="0CFFF75E" w:rsidR="00F223D1" w:rsidRDefault="00F223D1" w:rsidP="006E37AD">
            <w:pPr>
              <w:spacing w:before="240" w:after="240"/>
              <w:ind w:firstLine="0"/>
              <w:jc w:val="right"/>
            </w:pPr>
            <w:r>
              <w:t>(</w:t>
            </w:r>
            <w:r w:rsidR="00904924">
              <w:fldChar w:fldCharType="begin"/>
            </w:r>
            <w:r w:rsidR="00904924">
              <w:instrText xml:space="preserve"> Seq Equação \* MERGEFORMAT </w:instrText>
            </w:r>
            <w:r w:rsidR="00904924">
              <w:fldChar w:fldCharType="separate"/>
            </w:r>
            <w:r>
              <w:rPr>
                <w:noProof/>
              </w:rPr>
              <w:t>2</w:t>
            </w:r>
            <w:r w:rsidR="00904924">
              <w:rPr>
                <w:noProof/>
              </w:rPr>
              <w:fldChar w:fldCharType="end"/>
            </w:r>
            <w:r>
              <w:t>)</w:t>
            </w:r>
          </w:p>
        </w:tc>
      </w:tr>
    </w:tbl>
    <w:p w14:paraId="4031A363" w14:textId="77777777" w:rsidR="00D95682" w:rsidRPr="0066489F" w:rsidRDefault="00D95682" w:rsidP="00027C61">
      <w:pPr>
        <w:ind w:firstLine="0"/>
        <w:rPr>
          <w:rFonts w:eastAsiaTheme="minorEastAsia"/>
          <w:lang w:eastAsia="pt-BR"/>
        </w:rPr>
      </w:pPr>
      <w:r w:rsidRPr="0066489F">
        <w:rPr>
          <w:rFonts w:eastAsiaTheme="minorEastAsia"/>
          <w:lang w:eastAsia="pt-BR"/>
        </w:rPr>
        <w:t>em que:</w:t>
      </w:r>
    </w:p>
    <w:p w14:paraId="4B55D3E2" w14:textId="0BC05A2B" w:rsidR="00D95682" w:rsidRPr="0066489F" w:rsidRDefault="00D95682" w:rsidP="00027C61">
      <w:pPr>
        <w:pStyle w:val="descricaoformula"/>
      </w:pPr>
      <w:r w:rsidRPr="0066489F">
        <w:rPr>
          <w:i/>
        </w:rPr>
        <w:t>Y</w:t>
      </w:r>
      <w:r w:rsidRPr="0066489F">
        <w:rPr>
          <w:i/>
          <w:vertAlign w:val="subscript"/>
        </w:rPr>
        <w:t>x</w:t>
      </w:r>
      <w:r w:rsidRPr="0066489F">
        <w:t xml:space="preserve"> e </w:t>
      </w:r>
      <w:r w:rsidRPr="0066489F">
        <w:rPr>
          <w:i/>
        </w:rPr>
        <w:t>Y</w:t>
      </w:r>
      <w:r w:rsidRPr="0066489F">
        <w:rPr>
          <w:i/>
          <w:vertAlign w:val="subscript"/>
        </w:rPr>
        <w:t>a</w:t>
      </w:r>
      <w:r w:rsidRPr="0066489F">
        <w:t xml:space="preserve"> </w:t>
      </w:r>
      <w:r w:rsidRPr="00027C61">
        <w:t>são</w:t>
      </w:r>
      <w:r w:rsidR="00673E22">
        <w:t xml:space="preserve"> os valores respectivos</w:t>
      </w:r>
      <w:r w:rsidRPr="0066489F">
        <w:t xml:space="preserve"> de produtividade pote</w:t>
      </w:r>
      <w:r w:rsidR="00673E22">
        <w:t>ncial e produtividade atingível</w:t>
      </w:r>
      <w:r w:rsidRPr="0066489F">
        <w:t xml:space="preserve"> (t ha</w:t>
      </w:r>
      <w:r w:rsidRPr="0066489F">
        <w:rPr>
          <w:vertAlign w:val="superscript"/>
        </w:rPr>
        <w:t>-1</w:t>
      </w:r>
      <w:r w:rsidRPr="0066489F">
        <w:t>);</w:t>
      </w:r>
    </w:p>
    <w:p w14:paraId="36AE6F33" w14:textId="77777777" w:rsidR="00D95682" w:rsidRPr="0066489F" w:rsidRDefault="00D95682" w:rsidP="00027C61">
      <w:pPr>
        <w:pStyle w:val="descricaoformula"/>
      </w:pPr>
      <w:r w:rsidRPr="0066489F">
        <w:rPr>
          <w:i/>
        </w:rPr>
        <w:t>ET</w:t>
      </w:r>
      <w:r w:rsidRPr="0066489F">
        <w:rPr>
          <w:i/>
          <w:vertAlign w:val="subscript"/>
        </w:rPr>
        <w:t>c</w:t>
      </w:r>
      <w:r w:rsidRPr="0066489F">
        <w:t xml:space="preserve"> e </w:t>
      </w:r>
      <w:r w:rsidRPr="0066489F">
        <w:rPr>
          <w:i/>
        </w:rPr>
        <w:t>ET</w:t>
      </w:r>
      <w:r w:rsidRPr="0066489F">
        <w:rPr>
          <w:i/>
          <w:vertAlign w:val="subscript"/>
        </w:rPr>
        <w:t>a</w:t>
      </w:r>
      <w:r w:rsidRPr="0066489F">
        <w:t xml:space="preserve"> são os valores máximo e atual de evapotranspiração (mm);</w:t>
      </w:r>
    </w:p>
    <w:p w14:paraId="5CECD928" w14:textId="77777777" w:rsidR="00D95682" w:rsidRPr="0066489F" w:rsidRDefault="00D95682" w:rsidP="00027C61">
      <w:pPr>
        <w:pStyle w:val="descricaoformula"/>
      </w:pPr>
      <w:r w:rsidRPr="0066489F">
        <w:rPr>
          <w:i/>
        </w:rPr>
        <w:t>K</w:t>
      </w:r>
      <w:r w:rsidRPr="0066489F">
        <w:rPr>
          <w:i/>
          <w:vertAlign w:val="subscript"/>
        </w:rPr>
        <w:t>y</w:t>
      </w:r>
      <w:r w:rsidRPr="0066489F">
        <w:t xml:space="preserve"> é o fator de produtivida de que representa a sensibilidade da produtividade da cultura a estresses hídricos (adimensional).</w:t>
      </w:r>
    </w:p>
    <w:p w14:paraId="0553C760" w14:textId="77777777" w:rsidR="00D95682" w:rsidRPr="0066489F" w:rsidRDefault="00D95682" w:rsidP="00027C61">
      <w:pPr>
        <w:rPr>
          <w:lang w:eastAsia="pt-BR"/>
        </w:rPr>
      </w:pPr>
      <w:r w:rsidRPr="0066489F">
        <w:rPr>
          <w:lang w:eastAsia="pt-BR"/>
        </w:rPr>
        <w:t xml:space="preserve">O fator </w:t>
      </w:r>
      <w:r w:rsidRPr="0066489F">
        <w:rPr>
          <w:i/>
          <w:lang w:eastAsia="pt-BR"/>
        </w:rPr>
        <w:t>K</w:t>
      </w:r>
      <w:r w:rsidRPr="0066489F">
        <w:rPr>
          <w:i/>
          <w:vertAlign w:val="subscript"/>
          <w:lang w:eastAsia="pt-BR"/>
        </w:rPr>
        <w:t>y</w:t>
      </w:r>
      <w:r w:rsidRPr="0066489F">
        <w:rPr>
          <w:lang w:eastAsia="pt-BR"/>
        </w:rPr>
        <w:t xml:space="preserve"> captura a essência das complexas relações entre a produtividade de uma cultura e sua necessidade de água, em que diversos processos biológicos, químicos e físicos estão envolvidos </w:t>
      </w:r>
      <w:r w:rsidRPr="0066489F">
        <w:rPr>
          <w:lang w:eastAsia="pt-BR"/>
        </w:rPr>
        <w:fldChar w:fldCharType="begin" w:fldLock="1"/>
      </w:r>
      <w:r w:rsidRPr="0066489F">
        <w:rPr>
          <w:lang w:eastAsia="pt-BR"/>
        </w:rPr>
        <w:instrText>ADDIN CSL_CITATION { "citationItems" : [ { "id" : "ITEM-1", "itemData" : { "ISBN" : "9789251072745", "author" : [ { "dropping-particle" : "", "family" : "Steduto", "given" : "Pasquale", "non-dropping-particle" : "", "parse-names" : false, "suffix" : "" }, { "dropping-particle" : "", "family" : "Hsiao", "given" : "Theodore C", "non-dropping-particle" : "", "parse-names" : false, "suffix" : "" }, { "dropping-particle" : "", "family" : "Fereres", "given" : "Elias", "non-dropping-particle" : "", "parse-names" : false, "suffix" : "" }, { "dropping-particle" : "", "family" : "Raes", "given" : "Dirk", "non-dropping-particle" : "", "parse-names" : false, "suffix" : "" } ], "id" : "ITEM-1", "issued" : { "date-parts" : [ [ "2012" ] ] }, "number-of-pages" : "505", "publisher-place" : "Rome", "title" : "Crop Yield Response to Water - Irrigation and Drainage Paper FAO-66", "type" : "book" }, "uris" : [ "http://www.mendeley.com/documents/?uuid=74ccd081-43c6-431c-9549-ac0d12861909" ] } ], "mendeley" : { "formattedCitation" : "(STEDUTO et al., 2012)", "manualFormatting" : "(STEDUTO et al, 2012)", "plainTextFormattedCitation" : "(STEDUTO et al., 2012)", "previouslyFormattedCitation" : "(STEDUTO et al., 2012)" }, "properties" : { "noteIndex" : 0 }, "schema" : "https://github.com/citation-style-language/schema/raw/master/csl-citation.json" }</w:instrText>
      </w:r>
      <w:r w:rsidRPr="0066489F">
        <w:rPr>
          <w:lang w:eastAsia="pt-BR"/>
        </w:rPr>
        <w:fldChar w:fldCharType="separate"/>
      </w:r>
      <w:r w:rsidRPr="0066489F">
        <w:rPr>
          <w:noProof/>
          <w:lang w:eastAsia="pt-BR"/>
        </w:rPr>
        <w:t>(STEDUTO et al, 2012)</w:t>
      </w:r>
      <w:r w:rsidRPr="0066489F">
        <w:rPr>
          <w:lang w:eastAsia="pt-BR"/>
        </w:rPr>
        <w:fldChar w:fldCharType="end"/>
      </w:r>
      <w:r w:rsidRPr="0066489F">
        <w:rPr>
          <w:lang w:eastAsia="pt-BR"/>
        </w:rPr>
        <w:t>, e é o fator de sensibilidade ao estresse hídrico da cultura. São específicos para cada cultura e variam de acordo com o estádio da cultura</w:t>
      </w:r>
      <w:r w:rsidRPr="0066489F">
        <w:rPr>
          <w:rFonts w:cs="Arial"/>
        </w:rPr>
        <w:t>,</w:t>
      </w:r>
      <w:r w:rsidRPr="0066489F">
        <w:rPr>
          <w:lang w:eastAsia="pt-BR"/>
        </w:rPr>
        <w:t xml:space="preserve"> sendo que:</w:t>
      </w:r>
    </w:p>
    <w:p w14:paraId="7A145A4E" w14:textId="77777777" w:rsidR="00D95682" w:rsidRPr="0066489F" w:rsidRDefault="00D95682" w:rsidP="00D95682">
      <w:pPr>
        <w:pStyle w:val="PargrafodaLista"/>
        <w:numPr>
          <w:ilvl w:val="0"/>
          <w:numId w:val="9"/>
        </w:numPr>
        <w:ind w:left="567" w:hanging="283"/>
        <w:rPr>
          <w:rFonts w:eastAsiaTheme="minorEastAsia"/>
          <w:lang w:eastAsia="pt-BR"/>
        </w:rPr>
      </w:pPr>
      <w:r w:rsidRPr="0066489F">
        <w:rPr>
          <w:rFonts w:eastAsiaTheme="minorEastAsia"/>
          <w:i/>
          <w:lang w:eastAsia="pt-BR"/>
        </w:rPr>
        <w:t>K</w:t>
      </w:r>
      <w:r w:rsidRPr="0066489F">
        <w:rPr>
          <w:rFonts w:eastAsiaTheme="minorEastAsia"/>
          <w:i/>
          <w:vertAlign w:val="subscript"/>
          <w:lang w:eastAsia="pt-BR"/>
        </w:rPr>
        <w:t>y</w:t>
      </w:r>
      <w:r w:rsidRPr="0066489F">
        <w:rPr>
          <w:rFonts w:eastAsiaTheme="minorEastAsia"/>
          <w:lang w:eastAsia="pt-BR"/>
        </w:rPr>
        <w:t> &gt; 1: a cultura é muito sensível ao déficit hídrico com reduções de produtividade proporcionais ao estresse hídrico sofrido;</w:t>
      </w:r>
    </w:p>
    <w:p w14:paraId="79D95785" w14:textId="77777777" w:rsidR="00D95682" w:rsidRPr="0066489F" w:rsidRDefault="00D95682" w:rsidP="00D95682">
      <w:pPr>
        <w:pStyle w:val="PargrafodaLista"/>
        <w:numPr>
          <w:ilvl w:val="0"/>
          <w:numId w:val="9"/>
        </w:numPr>
        <w:ind w:left="567" w:hanging="283"/>
        <w:rPr>
          <w:rFonts w:eastAsiaTheme="minorEastAsia"/>
          <w:lang w:eastAsia="pt-BR"/>
        </w:rPr>
      </w:pPr>
      <w:r w:rsidRPr="0066489F">
        <w:rPr>
          <w:rFonts w:eastAsiaTheme="minorEastAsia"/>
          <w:i/>
          <w:lang w:eastAsia="pt-BR"/>
        </w:rPr>
        <w:t>K</w:t>
      </w:r>
      <w:r w:rsidRPr="0066489F">
        <w:rPr>
          <w:rFonts w:eastAsiaTheme="minorEastAsia"/>
          <w:i/>
          <w:vertAlign w:val="subscript"/>
          <w:lang w:eastAsia="pt-BR"/>
        </w:rPr>
        <w:t>y</w:t>
      </w:r>
      <w:r w:rsidRPr="0066489F">
        <w:rPr>
          <w:rFonts w:eastAsiaTheme="minorEastAsia"/>
          <w:lang w:eastAsia="pt-BR"/>
        </w:rPr>
        <w:t> &lt; 1: a cultura é tolerante ao déficit hídrico</w:t>
      </w:r>
      <w:r w:rsidRPr="0066489F">
        <w:rPr>
          <w:rFonts w:cs="Arial"/>
        </w:rPr>
        <w:t xml:space="preserve">, </w:t>
      </w:r>
      <w:r w:rsidRPr="0066489F">
        <w:rPr>
          <w:rFonts w:eastAsiaTheme="minorEastAsia"/>
          <w:lang w:eastAsia="pt-BR"/>
        </w:rPr>
        <w:t>recuperando-se parcialmente de estresses hídricos sofridos, sendo</w:t>
      </w:r>
      <w:r w:rsidRPr="0066489F">
        <w:rPr>
          <w:rFonts w:cs="Arial"/>
        </w:rPr>
        <w:t>,</w:t>
      </w:r>
      <w:r w:rsidRPr="0066489F">
        <w:rPr>
          <w:rFonts w:eastAsiaTheme="minorEastAsia"/>
          <w:lang w:eastAsia="pt-BR"/>
        </w:rPr>
        <w:t xml:space="preserve"> assim, apresentam reduções de produtividade menores proporcionalmente em relação a redução de água disponível;</w:t>
      </w:r>
    </w:p>
    <w:p w14:paraId="21FF8CD1" w14:textId="77777777" w:rsidR="00D95682" w:rsidRPr="0066489F" w:rsidRDefault="00D95682" w:rsidP="00D95682">
      <w:pPr>
        <w:pStyle w:val="PargrafodaLista"/>
        <w:numPr>
          <w:ilvl w:val="0"/>
          <w:numId w:val="9"/>
        </w:numPr>
        <w:ind w:left="567" w:hanging="283"/>
        <w:rPr>
          <w:rFonts w:eastAsiaTheme="minorEastAsia"/>
          <w:lang w:eastAsia="pt-BR"/>
        </w:rPr>
      </w:pPr>
      <w:r w:rsidRPr="0066489F">
        <w:rPr>
          <w:rFonts w:eastAsiaTheme="minorEastAsia"/>
          <w:i/>
          <w:lang w:eastAsia="pt-BR"/>
        </w:rPr>
        <w:t>K</w:t>
      </w:r>
      <w:r w:rsidRPr="0066489F">
        <w:rPr>
          <w:rFonts w:eastAsiaTheme="minorEastAsia"/>
          <w:i/>
          <w:vertAlign w:val="subscript"/>
          <w:lang w:eastAsia="pt-BR"/>
        </w:rPr>
        <w:t>y</w:t>
      </w:r>
      <w:r w:rsidRPr="0066489F">
        <w:rPr>
          <w:rFonts w:eastAsiaTheme="minorEastAsia"/>
          <w:lang w:eastAsia="pt-BR"/>
        </w:rPr>
        <w:t> = 1:a produtividade é diretamente proporcional ao déficit hídrico.</w:t>
      </w:r>
    </w:p>
    <w:p w14:paraId="63C9FF5F" w14:textId="6D4FCACE" w:rsidR="00D95682" w:rsidRDefault="00D95682" w:rsidP="00673E22">
      <w:pPr>
        <w:spacing w:after="240"/>
        <w:rPr>
          <w:rFonts w:eastAsiaTheme="minorEastAsia"/>
          <w:lang w:eastAsia="pt-BR"/>
        </w:rPr>
      </w:pPr>
      <w:r w:rsidRPr="0066489F">
        <w:rPr>
          <w:rFonts w:eastAsiaTheme="minorEastAsia"/>
          <w:lang w:eastAsia="pt-BR"/>
        </w:rPr>
        <w:t>Para se determinar o valor máximo de produtividade, também chamado de produção bruta de matéria seca da cultura padrão (</w:t>
      </w:r>
      <w:r w:rsidRPr="0066489F">
        <w:rPr>
          <w:rFonts w:eastAsiaTheme="minorEastAsia"/>
          <w:i/>
          <w:lang w:eastAsia="pt-BR"/>
        </w:rPr>
        <w:t>Y</w:t>
      </w:r>
      <w:r w:rsidRPr="0066489F">
        <w:rPr>
          <w:rFonts w:eastAsiaTheme="minorEastAsia"/>
          <w:i/>
          <w:vertAlign w:val="subscript"/>
          <w:lang w:eastAsia="pt-BR"/>
        </w:rPr>
        <w:t>x</w:t>
      </w:r>
      <w:r w:rsidRPr="0066489F">
        <w:rPr>
          <w:rFonts w:eastAsiaTheme="minorEastAsia"/>
          <w:lang w:eastAsia="pt-BR"/>
        </w:rPr>
        <w:t>, kg ha</w:t>
      </w:r>
      <w:r w:rsidRPr="0066489F">
        <w:rPr>
          <w:rFonts w:eastAsiaTheme="minorEastAsia"/>
          <w:vertAlign w:val="superscript"/>
          <w:lang w:eastAsia="pt-BR"/>
        </w:rPr>
        <w:t>-1</w:t>
      </w:r>
      <w:r w:rsidRPr="0066489F">
        <w:rPr>
          <w:rFonts w:eastAsiaTheme="minorEastAsia"/>
          <w:lang w:eastAsia="pt-BR"/>
        </w:rPr>
        <w:t>) utiliza-se o método de Kassam (1977)</w:t>
      </w:r>
      <w:r w:rsidRPr="0066489F">
        <w:rPr>
          <w:rFonts w:cs="Arial"/>
        </w:rPr>
        <w:t>,</w:t>
      </w:r>
      <w:r w:rsidRPr="0066489F">
        <w:rPr>
          <w:rFonts w:eastAsiaTheme="minorEastAsia"/>
          <w:lang w:eastAsia="pt-BR"/>
        </w:rPr>
        <w:t xml:space="preserve"> que se baseia em níveis de radiação, temperatura e dias nublados e limpos. Determina-se a produtividade potencial pelo somatório das produtividades potenciais brutas (</w:t>
      </w:r>
      <w:r w:rsidRPr="0066489F">
        <w:rPr>
          <w:rFonts w:eastAsiaTheme="minorEastAsia"/>
          <w:i/>
          <w:lang w:eastAsia="pt-BR"/>
        </w:rPr>
        <w:t>PPR</w:t>
      </w:r>
      <w:r w:rsidRPr="0066489F">
        <w:rPr>
          <w:lang w:eastAsia="pt-BR"/>
        </w:rPr>
        <w:t>, kg ha</w:t>
      </w:r>
      <w:r w:rsidRPr="0066489F">
        <w:rPr>
          <w:vertAlign w:val="superscript"/>
          <w:lang w:eastAsia="pt-BR"/>
        </w:rPr>
        <w:t>-1</w:t>
      </w:r>
      <w:r w:rsidRPr="0066489F">
        <w:rPr>
          <w:rFonts w:eastAsiaTheme="minorEastAsia"/>
          <w:lang w:eastAsia="pt-BR"/>
        </w:rPr>
        <w:t>) para a cultura (Equação 3).</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8914"/>
        <w:gridCol w:w="485"/>
      </w:tblGrid>
      <w:tr w:rsidR="00673E22" w14:paraId="03B7E84A" w14:textId="77777777" w:rsidTr="00F223D1">
        <w:tc>
          <w:tcPr>
            <w:tcW w:w="130" w:type="pct"/>
          </w:tcPr>
          <w:p w14:paraId="6330D486" w14:textId="77777777" w:rsidR="00673E22" w:rsidRDefault="00673E22" w:rsidP="006E37AD">
            <w:pPr>
              <w:spacing w:before="240" w:after="240"/>
              <w:ind w:firstLine="0"/>
            </w:pPr>
          </w:p>
        </w:tc>
        <w:tc>
          <w:tcPr>
            <w:tcW w:w="4715" w:type="pct"/>
            <w:vAlign w:val="center"/>
          </w:tcPr>
          <w:p w14:paraId="6355F6A3" w14:textId="17F1F1F6" w:rsidR="00673E22" w:rsidRDefault="00904924" w:rsidP="00F223D1">
            <w:pPr>
              <w:ind w:firstLine="709"/>
            </w:pPr>
            <m:oMathPara>
              <m:oMath>
                <m:sSub>
                  <m:sSubPr>
                    <m:ctrlPr>
                      <w:rPr>
                        <w:rFonts w:ascii="Cambria Math" w:eastAsiaTheme="minorEastAsia" w:hAnsi="Cambria Math"/>
                        <w:i/>
                        <w:sz w:val="32"/>
                        <w:lang w:eastAsia="pt-BR"/>
                      </w:rPr>
                    </m:ctrlPr>
                  </m:sSubPr>
                  <m:e>
                    <m:r>
                      <m:rPr>
                        <m:sty m:val="bi"/>
                      </m:rPr>
                      <w:rPr>
                        <w:rFonts w:ascii="Cambria Math" w:eastAsiaTheme="minorEastAsia" w:hAnsi="Cambria Math"/>
                        <w:sz w:val="24"/>
                        <w:lang w:eastAsia="pt-BR"/>
                      </w:rPr>
                      <m:t>Y</m:t>
                    </m:r>
                  </m:e>
                  <m:sub>
                    <m:r>
                      <m:rPr>
                        <m:sty m:val="bi"/>
                      </m:rPr>
                      <w:rPr>
                        <w:rFonts w:ascii="Cambria Math" w:eastAsiaTheme="minorEastAsia" w:hAnsi="Cambria Math"/>
                        <w:sz w:val="24"/>
                        <w:lang w:eastAsia="pt-BR"/>
                      </w:rPr>
                      <m:t>x</m:t>
                    </m:r>
                  </m:sub>
                </m:sSub>
                <m:r>
                  <m:rPr>
                    <m:sty m:val="bi"/>
                  </m:rPr>
                  <w:rPr>
                    <w:rFonts w:ascii="Cambria Math" w:eastAsiaTheme="minorEastAsia" w:hAnsi="Cambria Math"/>
                    <w:sz w:val="24"/>
                    <w:lang w:eastAsia="pt-BR"/>
                  </w:rPr>
                  <m:t>=</m:t>
                </m:r>
                <m:nary>
                  <m:naryPr>
                    <m:chr m:val="∑"/>
                    <m:limLoc m:val="undOvr"/>
                    <m:subHide m:val="1"/>
                    <m:supHide m:val="1"/>
                    <m:ctrlPr>
                      <w:rPr>
                        <w:rFonts w:ascii="Cambria Math" w:eastAsiaTheme="minorEastAsia" w:hAnsi="Cambria Math"/>
                        <w:i/>
                        <w:sz w:val="24"/>
                        <w:lang w:eastAsia="pt-BR"/>
                      </w:rPr>
                    </m:ctrlPr>
                  </m:naryPr>
                  <m:sub/>
                  <m:sup/>
                  <m:e>
                    <m:r>
                      <m:rPr>
                        <m:sty m:val="bi"/>
                      </m:rPr>
                      <w:rPr>
                        <w:rFonts w:ascii="Cambria Math" w:eastAsiaTheme="minorEastAsia" w:hAnsi="Cambria Math"/>
                        <w:sz w:val="24"/>
                        <w:lang w:eastAsia="pt-BR"/>
                      </w:rPr>
                      <m:t>PPR</m:t>
                    </m:r>
                  </m:e>
                </m:nary>
              </m:oMath>
            </m:oMathPara>
          </w:p>
        </w:tc>
        <w:tc>
          <w:tcPr>
            <w:tcW w:w="155" w:type="pct"/>
          </w:tcPr>
          <w:p w14:paraId="73E3C2DF" w14:textId="57C4A5C3" w:rsidR="00673E22" w:rsidRDefault="00673E22" w:rsidP="006E37AD">
            <w:pPr>
              <w:spacing w:before="240" w:after="240"/>
              <w:ind w:firstLine="0"/>
              <w:jc w:val="right"/>
            </w:pPr>
            <w:r>
              <w:t>(</w:t>
            </w:r>
            <w:r w:rsidR="00904924">
              <w:fldChar w:fldCharType="begin"/>
            </w:r>
            <w:r w:rsidR="00904924">
              <w:instrText xml:space="preserve"> Seq Equação \* MERGEFORMAT </w:instrText>
            </w:r>
            <w:r w:rsidR="00904924">
              <w:fldChar w:fldCharType="separate"/>
            </w:r>
            <w:r>
              <w:rPr>
                <w:noProof/>
              </w:rPr>
              <w:t>3</w:t>
            </w:r>
            <w:r w:rsidR="00904924">
              <w:rPr>
                <w:noProof/>
              </w:rPr>
              <w:fldChar w:fldCharType="end"/>
            </w:r>
            <w:r>
              <w:t>)</w:t>
            </w:r>
          </w:p>
        </w:tc>
      </w:tr>
    </w:tbl>
    <w:p w14:paraId="292440F7" w14:textId="77777777" w:rsidR="00673E22" w:rsidRPr="0066489F" w:rsidRDefault="00673E22" w:rsidP="00D95682">
      <w:pPr>
        <w:rPr>
          <w:rFonts w:eastAsiaTheme="minorEastAsia"/>
          <w:lang w:eastAsia="pt-BR"/>
        </w:rPr>
      </w:pPr>
    </w:p>
    <w:p w14:paraId="5756CA5C" w14:textId="77777777" w:rsidR="00D95682" w:rsidRPr="0066489F" w:rsidRDefault="00D95682" w:rsidP="00D95682">
      <w:pPr>
        <w:ind w:firstLine="709"/>
        <w:rPr>
          <w:rFonts w:eastAsiaTheme="minorEastAsia"/>
          <w:lang w:eastAsia="pt-BR"/>
        </w:rPr>
      </w:pPr>
    </w:p>
    <w:p w14:paraId="44596BB8" w14:textId="69C758A2" w:rsidR="00D95682" w:rsidRDefault="00D95682" w:rsidP="00D95682">
      <w:pPr>
        <w:rPr>
          <w:lang w:eastAsia="pt-BR"/>
        </w:rPr>
      </w:pPr>
      <w:r w:rsidRPr="0066489F">
        <w:rPr>
          <w:lang w:eastAsia="pt-BR"/>
        </w:rPr>
        <w:lastRenderedPageBreak/>
        <w:t>A produtividade potencial bruta para a cultura é determinada pela produtividade potencial bruta para cultura padrão (</w:t>
      </w:r>
      <w:r w:rsidRPr="0066489F">
        <w:rPr>
          <w:i/>
          <w:lang w:eastAsia="pt-BR"/>
        </w:rPr>
        <w:t>PPBp</w:t>
      </w:r>
      <w:r w:rsidRPr="0066489F">
        <w:rPr>
          <w:lang w:eastAsia="pt-BR"/>
        </w:rPr>
        <w:t>, kg ha</w:t>
      </w:r>
      <w:r w:rsidRPr="0066489F">
        <w:rPr>
          <w:vertAlign w:val="superscript"/>
          <w:lang w:eastAsia="pt-BR"/>
        </w:rPr>
        <w:t>-1</w:t>
      </w:r>
      <w:r w:rsidRPr="0066489F">
        <w:rPr>
          <w:vertAlign w:val="subscript"/>
          <w:lang w:eastAsia="pt-BR"/>
        </w:rPr>
        <w:t xml:space="preserve">, </w:t>
      </w:r>
      <w:r w:rsidRPr="0066489F">
        <w:rPr>
          <w:lang w:eastAsia="pt-BR"/>
        </w:rPr>
        <w:t>Equação 4) e o índice de colheita (</w:t>
      </w:r>
      <w:r w:rsidRPr="0066489F">
        <w:rPr>
          <w:i/>
          <w:lang w:eastAsia="pt-BR"/>
        </w:rPr>
        <w:t>Cc</w:t>
      </w:r>
      <w:r w:rsidRPr="0066489F">
        <w:rPr>
          <w:lang w:eastAsia="pt-BR"/>
        </w:rPr>
        <w:t>, adimensional). Este índice de colheita é responsável pela calibração do modelo na região em estudo.</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8914"/>
        <w:gridCol w:w="485"/>
      </w:tblGrid>
      <w:tr w:rsidR="00673E22" w14:paraId="64B77E16" w14:textId="77777777" w:rsidTr="00F223D1">
        <w:tc>
          <w:tcPr>
            <w:tcW w:w="130" w:type="pct"/>
          </w:tcPr>
          <w:p w14:paraId="76CD2078" w14:textId="77777777" w:rsidR="00673E22" w:rsidRDefault="00673E22" w:rsidP="006E37AD">
            <w:pPr>
              <w:spacing w:before="240" w:after="240"/>
              <w:ind w:firstLine="0"/>
            </w:pPr>
          </w:p>
        </w:tc>
        <w:tc>
          <w:tcPr>
            <w:tcW w:w="4715" w:type="pct"/>
            <w:vAlign w:val="center"/>
          </w:tcPr>
          <w:p w14:paraId="3663A3D0" w14:textId="191EF31E" w:rsidR="00673E22" w:rsidRDefault="00673E22" w:rsidP="00F223D1">
            <w:pPr>
              <w:ind w:firstLine="709"/>
            </w:pPr>
            <m:oMathPara>
              <m:oMath>
                <m:r>
                  <w:rPr>
                    <w:rFonts w:ascii="Cambria Math" w:hAnsi="Cambria Math"/>
                    <w:lang w:eastAsia="pt-BR"/>
                  </w:rPr>
                  <m:t>PPR=0,265455*Cc*PPBp</m:t>
                </m:r>
              </m:oMath>
            </m:oMathPara>
          </w:p>
        </w:tc>
        <w:tc>
          <w:tcPr>
            <w:tcW w:w="155" w:type="pct"/>
          </w:tcPr>
          <w:p w14:paraId="27904518" w14:textId="05A1A9B3" w:rsidR="00673E22" w:rsidRDefault="00673E22" w:rsidP="006E37AD">
            <w:pPr>
              <w:spacing w:before="240" w:after="240"/>
              <w:ind w:firstLine="0"/>
              <w:jc w:val="right"/>
            </w:pPr>
            <w:r>
              <w:t>(</w:t>
            </w:r>
            <w:r w:rsidR="00904924">
              <w:fldChar w:fldCharType="begin"/>
            </w:r>
            <w:r w:rsidR="00904924">
              <w:instrText xml:space="preserve"> Seq Equação \* MERGEFORMAT </w:instrText>
            </w:r>
            <w:r w:rsidR="00904924">
              <w:fldChar w:fldCharType="separate"/>
            </w:r>
            <w:r>
              <w:rPr>
                <w:noProof/>
              </w:rPr>
              <w:t>4</w:t>
            </w:r>
            <w:r w:rsidR="00904924">
              <w:rPr>
                <w:noProof/>
              </w:rPr>
              <w:fldChar w:fldCharType="end"/>
            </w:r>
            <w:r>
              <w:t>)</w:t>
            </w:r>
          </w:p>
        </w:tc>
      </w:tr>
    </w:tbl>
    <w:p w14:paraId="7B93CFEF" w14:textId="77777777" w:rsidR="00D95682" w:rsidRPr="0066489F" w:rsidRDefault="00D95682" w:rsidP="00D95682">
      <w:pPr>
        <w:rPr>
          <w:lang w:eastAsia="pt-BR"/>
        </w:rPr>
      </w:pPr>
      <w:r w:rsidRPr="0066489F">
        <w:rPr>
          <w:lang w:eastAsia="pt-BR"/>
        </w:rPr>
        <w:t xml:space="preserve">O valor de </w:t>
      </w:r>
      <w:r w:rsidRPr="0066489F">
        <w:rPr>
          <w:i/>
          <w:lang w:eastAsia="pt-BR"/>
        </w:rPr>
        <w:t>PPBp</w:t>
      </w:r>
      <w:r w:rsidRPr="0066489F">
        <w:rPr>
          <w:lang w:eastAsia="pt-BR"/>
        </w:rPr>
        <w:t xml:space="preserve"> é a produtividade potencial bruta para dias nublados (</w:t>
      </w:r>
      <w:r w:rsidRPr="0066489F">
        <w:rPr>
          <w:i/>
          <w:lang w:eastAsia="pt-BR"/>
        </w:rPr>
        <w:t>PPBn</w:t>
      </w:r>
      <w:r w:rsidRPr="0066489F">
        <w:rPr>
          <w:lang w:eastAsia="pt-BR"/>
        </w:rPr>
        <w:t>, Equação 5) somada à produtividade potencial bruta para dias limpos (</w:t>
      </w:r>
      <w:r w:rsidRPr="0066489F">
        <w:rPr>
          <w:i/>
          <w:lang w:eastAsia="pt-BR"/>
        </w:rPr>
        <w:t>PPBc</w:t>
      </w:r>
      <w:r w:rsidRPr="0066489F">
        <w:rPr>
          <w:lang w:eastAsia="pt-BR"/>
        </w:rPr>
        <w:t>, Equação 6)</w:t>
      </w:r>
      <w:r w:rsidRPr="0066489F">
        <w:rPr>
          <w:rFonts w:cs="Arial"/>
          <w:highlight w:val="green"/>
        </w:rPr>
        <w:t xml:space="preserve"> </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8914"/>
        <w:gridCol w:w="485"/>
      </w:tblGrid>
      <w:tr w:rsidR="00673E22" w14:paraId="0D5F1330" w14:textId="77777777" w:rsidTr="00F223D1">
        <w:tc>
          <w:tcPr>
            <w:tcW w:w="130" w:type="pct"/>
          </w:tcPr>
          <w:p w14:paraId="60989B9A" w14:textId="77777777" w:rsidR="00673E22" w:rsidRDefault="00673E22" w:rsidP="006E37AD">
            <w:pPr>
              <w:spacing w:before="240" w:after="240"/>
              <w:ind w:firstLine="0"/>
            </w:pPr>
          </w:p>
        </w:tc>
        <w:tc>
          <w:tcPr>
            <w:tcW w:w="4715" w:type="pct"/>
            <w:vAlign w:val="center"/>
          </w:tcPr>
          <w:p w14:paraId="599651B0" w14:textId="4A15C8A3" w:rsidR="00673E22" w:rsidRDefault="00673E22" w:rsidP="00F223D1">
            <w:pPr>
              <w:ind w:firstLine="709"/>
            </w:pPr>
            <m:oMathPara>
              <m:oMath>
                <m:r>
                  <w:rPr>
                    <w:rFonts w:ascii="Cambria Math" w:eastAsiaTheme="minorEastAsia" w:hAnsi="Cambria Math"/>
                    <w:szCs w:val="24"/>
                    <w:lang w:eastAsia="pt-BR"/>
                  </w:rPr>
                  <m:t>PPBn=</m:t>
                </m:r>
                <m:d>
                  <m:dPr>
                    <m:ctrlPr>
                      <w:rPr>
                        <w:rFonts w:ascii="Cambria Math" w:eastAsiaTheme="minorEastAsia" w:hAnsi="Cambria Math"/>
                        <w:i/>
                        <w:szCs w:val="24"/>
                        <w:lang w:eastAsia="pt-BR"/>
                      </w:rPr>
                    </m:ctrlPr>
                  </m:dPr>
                  <m:e>
                    <m:r>
                      <w:rPr>
                        <w:rFonts w:ascii="Cambria Math" w:eastAsiaTheme="minorEastAsia" w:hAnsi="Cambria Math"/>
                        <w:szCs w:val="24"/>
                        <w:lang w:eastAsia="pt-BR"/>
                      </w:rPr>
                      <m:t>31,7+0,219*</m:t>
                    </m:r>
                    <m:sSub>
                      <m:sSubPr>
                        <m:ctrlPr>
                          <w:rPr>
                            <w:rFonts w:ascii="Cambria Math" w:eastAsiaTheme="minorEastAsia" w:hAnsi="Cambria Math"/>
                            <w:i/>
                            <w:szCs w:val="24"/>
                            <w:lang w:eastAsia="pt-BR"/>
                          </w:rPr>
                        </m:ctrlPr>
                      </m:sSubPr>
                      <m:e>
                        <m:r>
                          <w:rPr>
                            <w:rFonts w:ascii="Cambria Math" w:eastAsiaTheme="minorEastAsia" w:hAnsi="Cambria Math"/>
                            <w:szCs w:val="24"/>
                            <w:lang w:eastAsia="pt-BR"/>
                          </w:rPr>
                          <m:t>Q</m:t>
                        </m:r>
                      </m:e>
                      <m:sub>
                        <m:r>
                          <w:rPr>
                            <w:rFonts w:ascii="Cambria Math" w:eastAsiaTheme="minorEastAsia" w:hAnsi="Cambria Math"/>
                            <w:szCs w:val="24"/>
                            <w:lang w:eastAsia="pt-BR"/>
                          </w:rPr>
                          <m:t>0</m:t>
                        </m:r>
                      </m:sub>
                    </m:sSub>
                  </m:e>
                </m:d>
                <m:r>
                  <w:rPr>
                    <w:rFonts w:ascii="Cambria Math" w:eastAsiaTheme="minorEastAsia" w:hAnsi="Cambria Math"/>
                    <w:szCs w:val="24"/>
                    <w:lang w:eastAsia="pt-BR"/>
                  </w:rPr>
                  <m:t>*ctn*0,6</m:t>
                </m:r>
              </m:oMath>
            </m:oMathPara>
          </w:p>
        </w:tc>
        <w:tc>
          <w:tcPr>
            <w:tcW w:w="155" w:type="pct"/>
          </w:tcPr>
          <w:p w14:paraId="76C8B89B" w14:textId="2980339D" w:rsidR="00673E22" w:rsidRDefault="00673E22" w:rsidP="006E37AD">
            <w:pPr>
              <w:spacing w:before="240" w:after="240"/>
              <w:ind w:firstLine="0"/>
              <w:jc w:val="right"/>
            </w:pPr>
            <w:r>
              <w:t>(</w:t>
            </w:r>
            <w:r w:rsidR="00904924">
              <w:fldChar w:fldCharType="begin"/>
            </w:r>
            <w:r w:rsidR="00904924">
              <w:instrText xml:space="preserve"> Seq Equação \* MERGEFORMAT </w:instrText>
            </w:r>
            <w:r w:rsidR="00904924">
              <w:fldChar w:fldCharType="separate"/>
            </w:r>
            <w:r>
              <w:rPr>
                <w:noProof/>
              </w:rPr>
              <w:t>5</w:t>
            </w:r>
            <w:r w:rsidR="00904924">
              <w:rPr>
                <w:noProof/>
              </w:rPr>
              <w:fldChar w:fldCharType="end"/>
            </w:r>
            <w:r>
              <w:t>)</w:t>
            </w:r>
          </w:p>
        </w:tc>
      </w:tr>
      <w:tr w:rsidR="00673E22" w14:paraId="000A8C6A" w14:textId="77777777" w:rsidTr="00F223D1">
        <w:tc>
          <w:tcPr>
            <w:tcW w:w="130" w:type="pct"/>
          </w:tcPr>
          <w:p w14:paraId="2162FD08" w14:textId="77777777" w:rsidR="00673E22" w:rsidRDefault="00673E22" w:rsidP="006E37AD">
            <w:pPr>
              <w:spacing w:before="240" w:after="240"/>
              <w:ind w:firstLine="0"/>
            </w:pPr>
          </w:p>
        </w:tc>
        <w:tc>
          <w:tcPr>
            <w:tcW w:w="4715" w:type="pct"/>
            <w:vAlign w:val="center"/>
          </w:tcPr>
          <w:p w14:paraId="6D91D3E0" w14:textId="7B6C8351" w:rsidR="00673E22" w:rsidRDefault="00673E22" w:rsidP="00F223D1">
            <w:pPr>
              <w:ind w:firstLine="709"/>
            </w:pPr>
            <m:oMathPara>
              <m:oMath>
                <m:r>
                  <w:rPr>
                    <w:rFonts w:ascii="Cambria Math" w:eastAsiaTheme="minorEastAsia" w:hAnsi="Cambria Math"/>
                    <w:szCs w:val="24"/>
                    <w:lang w:eastAsia="pt-BR"/>
                  </w:rPr>
                  <m:t>PPBc=</m:t>
                </m:r>
                <m:d>
                  <m:dPr>
                    <m:ctrlPr>
                      <w:rPr>
                        <w:rFonts w:ascii="Cambria Math" w:eastAsiaTheme="minorEastAsia" w:hAnsi="Cambria Math"/>
                        <w:i/>
                        <w:szCs w:val="24"/>
                        <w:lang w:eastAsia="pt-BR"/>
                      </w:rPr>
                    </m:ctrlPr>
                  </m:dPr>
                  <m:e>
                    <m:r>
                      <w:rPr>
                        <w:rFonts w:ascii="Cambria Math" w:eastAsiaTheme="minorEastAsia" w:hAnsi="Cambria Math"/>
                        <w:szCs w:val="24"/>
                        <w:lang w:eastAsia="pt-BR"/>
                      </w:rPr>
                      <m:t>107,2+0,36*</m:t>
                    </m:r>
                    <m:sSub>
                      <m:sSubPr>
                        <m:ctrlPr>
                          <w:rPr>
                            <w:rFonts w:ascii="Cambria Math" w:eastAsiaTheme="minorEastAsia" w:hAnsi="Cambria Math"/>
                            <w:i/>
                            <w:szCs w:val="24"/>
                            <w:lang w:eastAsia="pt-BR"/>
                          </w:rPr>
                        </m:ctrlPr>
                      </m:sSubPr>
                      <m:e>
                        <m:r>
                          <w:rPr>
                            <w:rFonts w:ascii="Cambria Math" w:eastAsiaTheme="minorEastAsia" w:hAnsi="Cambria Math"/>
                            <w:szCs w:val="24"/>
                            <w:lang w:eastAsia="pt-BR"/>
                          </w:rPr>
                          <m:t>Q</m:t>
                        </m:r>
                      </m:e>
                      <m:sub>
                        <m:r>
                          <w:rPr>
                            <w:rFonts w:ascii="Cambria Math" w:eastAsiaTheme="minorEastAsia" w:hAnsi="Cambria Math"/>
                            <w:szCs w:val="24"/>
                            <w:lang w:eastAsia="pt-BR"/>
                          </w:rPr>
                          <m:t>0</m:t>
                        </m:r>
                      </m:sub>
                    </m:sSub>
                  </m:e>
                </m:d>
                <m:r>
                  <w:rPr>
                    <w:rFonts w:ascii="Cambria Math" w:eastAsiaTheme="minorEastAsia" w:hAnsi="Cambria Math"/>
                    <w:szCs w:val="24"/>
                    <w:lang w:eastAsia="pt-BR"/>
                  </w:rPr>
                  <m:t>*ctc*0,6</m:t>
                </m:r>
              </m:oMath>
            </m:oMathPara>
          </w:p>
        </w:tc>
        <w:tc>
          <w:tcPr>
            <w:tcW w:w="155" w:type="pct"/>
          </w:tcPr>
          <w:p w14:paraId="0E7A2C84" w14:textId="40BDCB76" w:rsidR="00673E22" w:rsidRDefault="00673E22" w:rsidP="006E37AD">
            <w:pPr>
              <w:spacing w:before="240" w:after="240"/>
              <w:ind w:firstLine="0"/>
              <w:jc w:val="right"/>
            </w:pPr>
            <w:r>
              <w:t>(</w:t>
            </w:r>
            <w:r w:rsidR="00904924">
              <w:fldChar w:fldCharType="begin"/>
            </w:r>
            <w:r w:rsidR="00904924">
              <w:instrText xml:space="preserve"> Seq Equação \* MERGEFORMAT </w:instrText>
            </w:r>
            <w:r w:rsidR="00904924">
              <w:fldChar w:fldCharType="separate"/>
            </w:r>
            <w:r>
              <w:rPr>
                <w:noProof/>
              </w:rPr>
              <w:t>6</w:t>
            </w:r>
            <w:r w:rsidR="00904924">
              <w:rPr>
                <w:noProof/>
              </w:rPr>
              <w:fldChar w:fldCharType="end"/>
            </w:r>
            <w:r>
              <w:t>)</w:t>
            </w:r>
          </w:p>
        </w:tc>
      </w:tr>
    </w:tbl>
    <w:p w14:paraId="66EC53E4" w14:textId="77777777" w:rsidR="00D95682" w:rsidRPr="0066489F" w:rsidRDefault="00D95682" w:rsidP="00D95682">
      <w:pPr>
        <w:rPr>
          <w:rFonts w:eastAsiaTheme="minorEastAsia"/>
          <w:lang w:eastAsia="pt-BR"/>
        </w:rPr>
      </w:pPr>
      <w:r w:rsidRPr="0066489F">
        <w:rPr>
          <w:rFonts w:eastAsiaTheme="minorEastAsia"/>
          <w:lang w:eastAsia="pt-BR"/>
        </w:rPr>
        <w:t>As produtividades potenciais são dependentes das correções de temperatura, para dias nublados (</w:t>
      </w:r>
      <w:r w:rsidRPr="0066489F">
        <w:rPr>
          <w:rFonts w:eastAsiaTheme="minorEastAsia"/>
          <w:i/>
          <w:lang w:eastAsia="pt-BR"/>
        </w:rPr>
        <w:t>ctn</w:t>
      </w:r>
      <w:r w:rsidRPr="0066489F">
        <w:rPr>
          <w:rFonts w:eastAsiaTheme="minorEastAsia"/>
          <w:lang w:eastAsia="pt-BR"/>
        </w:rPr>
        <w:t>, Equação 7) e para dias limpos (</w:t>
      </w:r>
      <w:r w:rsidRPr="0066489F">
        <w:rPr>
          <w:rFonts w:eastAsiaTheme="minorEastAsia"/>
          <w:i/>
          <w:lang w:eastAsia="pt-BR"/>
        </w:rPr>
        <w:t>ctc</w:t>
      </w:r>
      <w:r w:rsidRPr="0066489F">
        <w:rPr>
          <w:rFonts w:eastAsiaTheme="minorEastAsia"/>
          <w:lang w:eastAsia="pt-BR"/>
        </w:rPr>
        <w:t>, Equação 8), e da radiação no topo da atmosfera (</w:t>
      </w:r>
      <w:r w:rsidRPr="0066489F">
        <w:rPr>
          <w:rFonts w:eastAsiaTheme="minorEastAsia"/>
          <w:i/>
          <w:lang w:eastAsia="pt-BR"/>
        </w:rPr>
        <w:t>Q</w:t>
      </w:r>
      <w:r w:rsidRPr="0066489F">
        <w:rPr>
          <w:rFonts w:eastAsiaTheme="minorEastAsia"/>
          <w:i/>
          <w:vertAlign w:val="subscript"/>
          <w:lang w:eastAsia="pt-BR"/>
        </w:rPr>
        <w:t>0</w:t>
      </w:r>
      <w:r w:rsidRPr="0066489F">
        <w:rPr>
          <w:rFonts w:eastAsiaTheme="minorEastAsia"/>
          <w:lang w:eastAsia="pt-BR"/>
        </w:rPr>
        <w:t>, Equação 9).</w:t>
      </w:r>
      <w:r w:rsidRPr="0066489F">
        <w:rPr>
          <w:rFonts w:cs="Arial"/>
          <w:highlight w:val="green"/>
        </w:rPr>
        <w:t xml:space="preserve"> </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8914"/>
        <w:gridCol w:w="485"/>
      </w:tblGrid>
      <w:tr w:rsidR="00673E22" w14:paraId="214BCE5E" w14:textId="77777777" w:rsidTr="00673E22">
        <w:tc>
          <w:tcPr>
            <w:tcW w:w="115" w:type="pct"/>
          </w:tcPr>
          <w:p w14:paraId="4A461C39" w14:textId="77777777" w:rsidR="00673E22" w:rsidRDefault="00673E22" w:rsidP="006E37AD">
            <w:pPr>
              <w:spacing w:before="240" w:after="240"/>
              <w:ind w:firstLine="0"/>
            </w:pPr>
          </w:p>
        </w:tc>
        <w:tc>
          <w:tcPr>
            <w:tcW w:w="4633" w:type="pct"/>
            <w:vAlign w:val="center"/>
          </w:tcPr>
          <w:p w14:paraId="7EB5A573" w14:textId="00033B58" w:rsidR="00673E22" w:rsidRPr="00673E22" w:rsidRDefault="00673E22" w:rsidP="00F223D1">
            <w:pPr>
              <w:ind w:firstLine="709"/>
            </w:pPr>
            <m:oMathPara>
              <m:oMath>
                <m:r>
                  <w:rPr>
                    <w:rFonts w:ascii="Cambria Math" w:eastAsiaTheme="minorEastAsia" w:hAnsi="Cambria Math"/>
                    <w:szCs w:val="24"/>
                    <w:lang w:eastAsia="pt-BR"/>
                  </w:rPr>
                  <m:t>ctn=</m:t>
                </m:r>
                <m:d>
                  <m:dPr>
                    <m:begChr m:val="{"/>
                    <m:endChr m:val=""/>
                    <m:ctrlPr>
                      <w:rPr>
                        <w:rFonts w:ascii="Cambria Math" w:eastAsiaTheme="minorEastAsia" w:hAnsi="Cambria Math"/>
                        <w:i/>
                        <w:szCs w:val="24"/>
                        <w:lang w:eastAsia="pt-BR"/>
                      </w:rPr>
                    </m:ctrlPr>
                  </m:dPr>
                  <m:e>
                    <m:eqArr>
                      <m:eqArrPr>
                        <m:ctrlPr>
                          <w:rPr>
                            <w:rFonts w:ascii="Cambria Math" w:eastAsiaTheme="minorEastAsia" w:hAnsi="Cambria Math"/>
                            <w:i/>
                            <w:szCs w:val="24"/>
                            <w:lang w:eastAsia="pt-BR"/>
                          </w:rPr>
                        </m:ctrlPr>
                      </m:eqArrPr>
                      <m:e>
                        <m:r>
                          <w:rPr>
                            <w:rFonts w:ascii="Cambria Math" w:eastAsiaTheme="minorEastAsia" w:hAnsi="Cambria Math"/>
                            <w:szCs w:val="24"/>
                            <w:lang w:eastAsia="pt-BR"/>
                          </w:rPr>
                          <m:t>0,583+0,014*T+0,0013*</m:t>
                        </m:r>
                        <m:sSup>
                          <m:sSupPr>
                            <m:ctrlPr>
                              <w:rPr>
                                <w:rFonts w:ascii="Cambria Math" w:eastAsiaTheme="minorEastAsia" w:hAnsi="Cambria Math"/>
                                <w:i/>
                                <w:szCs w:val="24"/>
                                <w:lang w:eastAsia="pt-BR"/>
                              </w:rPr>
                            </m:ctrlPr>
                          </m:sSupPr>
                          <m:e>
                            <m:r>
                              <w:rPr>
                                <w:rFonts w:ascii="Cambria Math" w:eastAsiaTheme="minorEastAsia" w:hAnsi="Cambria Math"/>
                                <w:szCs w:val="24"/>
                                <w:lang w:eastAsia="pt-BR"/>
                              </w:rPr>
                              <m:t>T</m:t>
                            </m:r>
                          </m:e>
                          <m:sup>
                            <m:r>
                              <w:rPr>
                                <w:rFonts w:ascii="Cambria Math" w:eastAsiaTheme="minorEastAsia" w:hAnsi="Cambria Math"/>
                                <w:szCs w:val="24"/>
                                <w:lang w:eastAsia="pt-BR"/>
                              </w:rPr>
                              <m:t>2</m:t>
                            </m:r>
                          </m:sup>
                        </m:sSup>
                        <m:r>
                          <w:rPr>
                            <w:rFonts w:ascii="Cambria Math" w:eastAsiaTheme="minorEastAsia" w:hAnsi="Cambria Math"/>
                            <w:szCs w:val="24"/>
                            <w:lang w:eastAsia="pt-BR"/>
                          </w:rPr>
                          <m:t>-0,000037*</m:t>
                        </m:r>
                        <m:sSup>
                          <m:sSupPr>
                            <m:ctrlPr>
                              <w:rPr>
                                <w:rFonts w:ascii="Cambria Math" w:eastAsiaTheme="minorEastAsia" w:hAnsi="Cambria Math"/>
                                <w:i/>
                                <w:szCs w:val="24"/>
                                <w:lang w:eastAsia="pt-BR"/>
                              </w:rPr>
                            </m:ctrlPr>
                          </m:sSupPr>
                          <m:e>
                            <m:r>
                              <w:rPr>
                                <w:rFonts w:ascii="Cambria Math" w:eastAsiaTheme="minorEastAsia" w:hAnsi="Cambria Math"/>
                                <w:szCs w:val="24"/>
                                <w:lang w:eastAsia="pt-BR"/>
                              </w:rPr>
                              <m:t>T</m:t>
                            </m:r>
                          </m:e>
                          <m:sup>
                            <m:r>
                              <w:rPr>
                                <w:rFonts w:ascii="Cambria Math" w:eastAsiaTheme="minorEastAsia" w:hAnsi="Cambria Math"/>
                                <w:szCs w:val="24"/>
                                <w:lang w:eastAsia="pt-BR"/>
                              </w:rPr>
                              <m:t>3</m:t>
                            </m:r>
                          </m:sup>
                        </m:sSup>
                        <m:r>
                          <w:rPr>
                            <w:rFonts w:ascii="Cambria Math" w:eastAsiaTheme="minorEastAsia" w:hAnsi="Cambria Math"/>
                            <w:szCs w:val="24"/>
                            <w:lang w:eastAsia="pt-BR"/>
                          </w:rPr>
                          <m:t>,  se 16,5≤T≤37</m:t>
                        </m:r>
                      </m:e>
                      <m:e>
                        <m:r>
                          <w:rPr>
                            <w:rFonts w:ascii="Cambria Math" w:eastAsiaTheme="minorEastAsia" w:hAnsi="Cambria Math"/>
                            <w:szCs w:val="24"/>
                            <w:lang w:eastAsia="pt-BR"/>
                          </w:rPr>
                          <m:t>-0,0425+0,035*T+0,00325*</m:t>
                        </m:r>
                        <m:sSup>
                          <m:sSupPr>
                            <m:ctrlPr>
                              <w:rPr>
                                <w:rFonts w:ascii="Cambria Math" w:eastAsiaTheme="minorEastAsia" w:hAnsi="Cambria Math"/>
                                <w:i/>
                                <w:szCs w:val="24"/>
                                <w:lang w:eastAsia="pt-BR"/>
                              </w:rPr>
                            </m:ctrlPr>
                          </m:sSupPr>
                          <m:e>
                            <m:r>
                              <w:rPr>
                                <w:rFonts w:ascii="Cambria Math" w:eastAsiaTheme="minorEastAsia" w:hAnsi="Cambria Math"/>
                                <w:szCs w:val="24"/>
                                <w:lang w:eastAsia="pt-BR"/>
                              </w:rPr>
                              <m:t>T</m:t>
                            </m:r>
                          </m:e>
                          <m:sup>
                            <m:r>
                              <w:rPr>
                                <w:rFonts w:ascii="Cambria Math" w:eastAsiaTheme="minorEastAsia" w:hAnsi="Cambria Math"/>
                                <w:szCs w:val="24"/>
                                <w:lang w:eastAsia="pt-BR"/>
                              </w:rPr>
                              <m:t>2</m:t>
                            </m:r>
                          </m:sup>
                        </m:sSup>
                        <m:r>
                          <w:rPr>
                            <w:rFonts w:ascii="Cambria Math" w:eastAsiaTheme="minorEastAsia" w:hAnsi="Cambria Math"/>
                            <w:szCs w:val="24"/>
                            <w:lang w:eastAsia="pt-BR"/>
                          </w:rPr>
                          <m:t>-0,0000925*</m:t>
                        </m:r>
                        <m:sSup>
                          <m:sSupPr>
                            <m:ctrlPr>
                              <w:rPr>
                                <w:rFonts w:ascii="Cambria Math" w:eastAsiaTheme="minorEastAsia" w:hAnsi="Cambria Math"/>
                                <w:i/>
                                <w:szCs w:val="24"/>
                                <w:lang w:eastAsia="pt-BR"/>
                              </w:rPr>
                            </m:ctrlPr>
                          </m:sSupPr>
                          <m:e>
                            <m:r>
                              <w:rPr>
                                <w:rFonts w:ascii="Cambria Math" w:eastAsiaTheme="minorEastAsia" w:hAnsi="Cambria Math"/>
                                <w:szCs w:val="24"/>
                                <w:lang w:eastAsia="pt-BR"/>
                              </w:rPr>
                              <m:t>T</m:t>
                            </m:r>
                          </m:e>
                          <m:sup>
                            <m:r>
                              <w:rPr>
                                <w:rFonts w:ascii="Cambria Math" w:eastAsiaTheme="minorEastAsia" w:hAnsi="Cambria Math"/>
                                <w:szCs w:val="24"/>
                                <w:lang w:eastAsia="pt-BR"/>
                              </w:rPr>
                              <m:t>3</m:t>
                            </m:r>
                          </m:sup>
                        </m:sSup>
                        <m:r>
                          <w:rPr>
                            <w:rFonts w:ascii="Cambria Math" w:eastAsiaTheme="minorEastAsia" w:hAnsi="Cambria Math"/>
                            <w:szCs w:val="24"/>
                            <w:lang w:eastAsia="pt-BR"/>
                          </w:rPr>
                          <m:t>,  se 16,5&gt;T&gt;37</m:t>
                        </m:r>
                      </m:e>
                    </m:eqArr>
                  </m:e>
                </m:d>
              </m:oMath>
            </m:oMathPara>
          </w:p>
        </w:tc>
        <w:tc>
          <w:tcPr>
            <w:tcW w:w="252" w:type="pct"/>
          </w:tcPr>
          <w:p w14:paraId="19991874" w14:textId="0BD965F8" w:rsidR="00673E22" w:rsidRDefault="00673E22" w:rsidP="006E37AD">
            <w:pPr>
              <w:spacing w:before="240" w:after="240"/>
              <w:ind w:firstLine="0"/>
              <w:jc w:val="right"/>
            </w:pPr>
            <w:r>
              <w:t>(</w:t>
            </w:r>
            <w:r w:rsidR="00904924">
              <w:fldChar w:fldCharType="begin"/>
            </w:r>
            <w:r w:rsidR="00904924">
              <w:instrText xml:space="preserve"> Seq Equação \* MERGEFORMAT </w:instrText>
            </w:r>
            <w:r w:rsidR="00904924">
              <w:fldChar w:fldCharType="separate"/>
            </w:r>
            <w:r>
              <w:rPr>
                <w:noProof/>
              </w:rPr>
              <w:t>7</w:t>
            </w:r>
            <w:r w:rsidR="00904924">
              <w:rPr>
                <w:noProof/>
              </w:rPr>
              <w:fldChar w:fldCharType="end"/>
            </w:r>
            <w:r>
              <w:t>)</w:t>
            </w:r>
          </w:p>
        </w:tc>
      </w:tr>
      <w:tr w:rsidR="00673E22" w14:paraId="35A0CF50" w14:textId="77777777" w:rsidTr="00673E22">
        <w:tc>
          <w:tcPr>
            <w:tcW w:w="115" w:type="pct"/>
          </w:tcPr>
          <w:p w14:paraId="53C8C1A0" w14:textId="77777777" w:rsidR="00673E22" w:rsidRDefault="00673E22" w:rsidP="006E37AD">
            <w:pPr>
              <w:spacing w:before="240" w:after="240"/>
              <w:ind w:firstLine="0"/>
            </w:pPr>
          </w:p>
        </w:tc>
        <w:tc>
          <w:tcPr>
            <w:tcW w:w="4633" w:type="pct"/>
            <w:vAlign w:val="center"/>
          </w:tcPr>
          <w:p w14:paraId="57B8F828" w14:textId="1F36B81D" w:rsidR="00673E22" w:rsidRPr="00673E22" w:rsidRDefault="00673E22" w:rsidP="00F223D1">
            <w:pPr>
              <w:ind w:firstLine="709"/>
            </w:pPr>
            <m:oMathPara>
              <m:oMath>
                <m:r>
                  <w:rPr>
                    <w:rFonts w:ascii="Cambria Math" w:eastAsiaTheme="minorEastAsia" w:hAnsi="Cambria Math"/>
                    <w:szCs w:val="24"/>
                    <w:lang w:eastAsia="pt-BR"/>
                  </w:rPr>
                  <m:t>ctc=</m:t>
                </m:r>
                <m:d>
                  <m:dPr>
                    <m:begChr m:val="{"/>
                    <m:endChr m:val=""/>
                    <m:ctrlPr>
                      <w:rPr>
                        <w:rFonts w:ascii="Cambria Math" w:eastAsiaTheme="minorEastAsia" w:hAnsi="Cambria Math"/>
                        <w:i/>
                        <w:szCs w:val="24"/>
                        <w:lang w:eastAsia="pt-BR"/>
                      </w:rPr>
                    </m:ctrlPr>
                  </m:dPr>
                  <m:e>
                    <m:eqArr>
                      <m:eqArrPr>
                        <m:ctrlPr>
                          <w:rPr>
                            <w:rFonts w:ascii="Cambria Math" w:eastAsiaTheme="minorEastAsia" w:hAnsi="Cambria Math"/>
                            <w:i/>
                            <w:szCs w:val="24"/>
                            <w:lang w:eastAsia="pt-BR"/>
                          </w:rPr>
                        </m:ctrlPr>
                      </m:eqArrPr>
                      <m:e>
                        <m:r>
                          <w:rPr>
                            <w:rFonts w:ascii="Cambria Math" w:eastAsiaTheme="minorEastAsia" w:hAnsi="Cambria Math"/>
                            <w:szCs w:val="24"/>
                            <w:lang w:eastAsia="pt-BR"/>
                          </w:rPr>
                          <m:t>-0,0425+0,035*T+0,00325*</m:t>
                        </m:r>
                        <m:sSup>
                          <m:sSupPr>
                            <m:ctrlPr>
                              <w:rPr>
                                <w:rFonts w:ascii="Cambria Math" w:eastAsiaTheme="minorEastAsia" w:hAnsi="Cambria Math"/>
                                <w:i/>
                                <w:szCs w:val="24"/>
                                <w:lang w:eastAsia="pt-BR"/>
                              </w:rPr>
                            </m:ctrlPr>
                          </m:sSupPr>
                          <m:e>
                            <m:r>
                              <w:rPr>
                                <w:rFonts w:ascii="Cambria Math" w:eastAsiaTheme="minorEastAsia" w:hAnsi="Cambria Math"/>
                                <w:szCs w:val="24"/>
                                <w:lang w:eastAsia="pt-BR"/>
                              </w:rPr>
                              <m:t>T</m:t>
                            </m:r>
                          </m:e>
                          <m:sup>
                            <m:r>
                              <w:rPr>
                                <w:rFonts w:ascii="Cambria Math" w:eastAsiaTheme="minorEastAsia" w:hAnsi="Cambria Math"/>
                                <w:szCs w:val="24"/>
                                <w:lang w:eastAsia="pt-BR"/>
                              </w:rPr>
                              <m:t>2</m:t>
                            </m:r>
                          </m:sup>
                        </m:sSup>
                        <m:r>
                          <w:rPr>
                            <w:rFonts w:ascii="Cambria Math" w:eastAsiaTheme="minorEastAsia" w:hAnsi="Cambria Math"/>
                            <w:szCs w:val="24"/>
                            <w:lang w:eastAsia="pt-BR"/>
                          </w:rPr>
                          <m:t>-0,0000925*</m:t>
                        </m:r>
                        <m:sSup>
                          <m:sSupPr>
                            <m:ctrlPr>
                              <w:rPr>
                                <w:rFonts w:ascii="Cambria Math" w:eastAsiaTheme="minorEastAsia" w:hAnsi="Cambria Math"/>
                                <w:i/>
                                <w:szCs w:val="24"/>
                                <w:lang w:eastAsia="pt-BR"/>
                              </w:rPr>
                            </m:ctrlPr>
                          </m:sSupPr>
                          <m:e>
                            <m:r>
                              <w:rPr>
                                <w:rFonts w:ascii="Cambria Math" w:eastAsiaTheme="minorEastAsia" w:hAnsi="Cambria Math"/>
                                <w:szCs w:val="24"/>
                                <w:lang w:eastAsia="pt-BR"/>
                              </w:rPr>
                              <m:t>T</m:t>
                            </m:r>
                          </m:e>
                          <m:sup>
                            <m:r>
                              <w:rPr>
                                <w:rFonts w:ascii="Cambria Math" w:eastAsiaTheme="minorEastAsia" w:hAnsi="Cambria Math"/>
                                <w:szCs w:val="24"/>
                                <w:lang w:eastAsia="pt-BR"/>
                              </w:rPr>
                              <m:t>3</m:t>
                            </m:r>
                          </m:sup>
                        </m:sSup>
                        <m:r>
                          <w:rPr>
                            <w:rFonts w:ascii="Cambria Math" w:eastAsiaTheme="minorEastAsia" w:hAnsi="Cambria Math"/>
                            <w:szCs w:val="24"/>
                            <w:lang w:eastAsia="pt-BR"/>
                          </w:rPr>
                          <m:t>,  se 16,5≤T≤37</m:t>
                        </m:r>
                      </m:e>
                      <m:e>
                        <m:r>
                          <w:rPr>
                            <w:rFonts w:ascii="Cambria Math" w:eastAsiaTheme="minorEastAsia" w:hAnsi="Cambria Math"/>
                            <w:szCs w:val="24"/>
                            <w:lang w:eastAsia="pt-BR"/>
                          </w:rPr>
                          <m:t>-1,085+0,07*T+0,0065*</m:t>
                        </m:r>
                        <m:sSup>
                          <m:sSupPr>
                            <m:ctrlPr>
                              <w:rPr>
                                <w:rFonts w:ascii="Cambria Math" w:eastAsiaTheme="minorEastAsia" w:hAnsi="Cambria Math"/>
                                <w:i/>
                                <w:szCs w:val="24"/>
                                <w:lang w:eastAsia="pt-BR"/>
                              </w:rPr>
                            </m:ctrlPr>
                          </m:sSupPr>
                          <m:e>
                            <m:r>
                              <w:rPr>
                                <w:rFonts w:ascii="Cambria Math" w:eastAsiaTheme="minorEastAsia" w:hAnsi="Cambria Math"/>
                                <w:szCs w:val="24"/>
                                <w:lang w:eastAsia="pt-BR"/>
                              </w:rPr>
                              <m:t>T</m:t>
                            </m:r>
                          </m:e>
                          <m:sup>
                            <m:r>
                              <w:rPr>
                                <w:rFonts w:ascii="Cambria Math" w:eastAsiaTheme="minorEastAsia" w:hAnsi="Cambria Math"/>
                                <w:szCs w:val="24"/>
                                <w:lang w:eastAsia="pt-BR"/>
                              </w:rPr>
                              <m:t>2</m:t>
                            </m:r>
                          </m:sup>
                        </m:sSup>
                        <m:r>
                          <w:rPr>
                            <w:rFonts w:ascii="Cambria Math" w:eastAsiaTheme="minorEastAsia" w:hAnsi="Cambria Math"/>
                            <w:szCs w:val="24"/>
                            <w:lang w:eastAsia="pt-BR"/>
                          </w:rPr>
                          <m:t>-0,000185*</m:t>
                        </m:r>
                        <m:sSup>
                          <m:sSupPr>
                            <m:ctrlPr>
                              <w:rPr>
                                <w:rFonts w:ascii="Cambria Math" w:eastAsiaTheme="minorEastAsia" w:hAnsi="Cambria Math"/>
                                <w:i/>
                                <w:szCs w:val="24"/>
                                <w:lang w:eastAsia="pt-BR"/>
                              </w:rPr>
                            </m:ctrlPr>
                          </m:sSupPr>
                          <m:e>
                            <m:r>
                              <w:rPr>
                                <w:rFonts w:ascii="Cambria Math" w:eastAsiaTheme="minorEastAsia" w:hAnsi="Cambria Math"/>
                                <w:szCs w:val="24"/>
                                <w:lang w:eastAsia="pt-BR"/>
                              </w:rPr>
                              <m:t>T</m:t>
                            </m:r>
                          </m:e>
                          <m:sup>
                            <m:r>
                              <w:rPr>
                                <w:rFonts w:ascii="Cambria Math" w:eastAsiaTheme="minorEastAsia" w:hAnsi="Cambria Math"/>
                                <w:szCs w:val="24"/>
                                <w:lang w:eastAsia="pt-BR"/>
                              </w:rPr>
                              <m:t>3</m:t>
                            </m:r>
                          </m:sup>
                        </m:sSup>
                        <m:r>
                          <w:rPr>
                            <w:rFonts w:ascii="Cambria Math" w:eastAsiaTheme="minorEastAsia" w:hAnsi="Cambria Math"/>
                            <w:szCs w:val="24"/>
                            <w:lang w:eastAsia="pt-BR"/>
                          </w:rPr>
                          <m:t>,   se 16,5&gt;T&gt;37</m:t>
                        </m:r>
                      </m:e>
                    </m:eqArr>
                  </m:e>
                </m:d>
              </m:oMath>
            </m:oMathPara>
          </w:p>
        </w:tc>
        <w:tc>
          <w:tcPr>
            <w:tcW w:w="252" w:type="pct"/>
          </w:tcPr>
          <w:p w14:paraId="6E14F8FC" w14:textId="2F69E6DC" w:rsidR="00673E22" w:rsidRDefault="00673E22" w:rsidP="006E37AD">
            <w:pPr>
              <w:spacing w:before="240" w:after="240"/>
              <w:ind w:firstLine="0"/>
              <w:jc w:val="right"/>
            </w:pPr>
            <w:r>
              <w:t>(</w:t>
            </w:r>
            <w:r w:rsidR="00904924">
              <w:fldChar w:fldCharType="begin"/>
            </w:r>
            <w:r w:rsidR="00904924">
              <w:instrText xml:space="preserve"> Seq Equação \* MERGEFORMAT </w:instrText>
            </w:r>
            <w:r w:rsidR="00904924">
              <w:fldChar w:fldCharType="separate"/>
            </w:r>
            <w:r>
              <w:rPr>
                <w:noProof/>
              </w:rPr>
              <w:t>8</w:t>
            </w:r>
            <w:r w:rsidR="00904924">
              <w:rPr>
                <w:noProof/>
              </w:rPr>
              <w:fldChar w:fldCharType="end"/>
            </w:r>
            <w:r>
              <w:t>)</w:t>
            </w:r>
          </w:p>
        </w:tc>
      </w:tr>
      <w:tr w:rsidR="00673E22" w14:paraId="2A3009C7" w14:textId="77777777" w:rsidTr="00673E22">
        <w:tc>
          <w:tcPr>
            <w:tcW w:w="115" w:type="pct"/>
          </w:tcPr>
          <w:p w14:paraId="24F14EC2" w14:textId="77777777" w:rsidR="00673E22" w:rsidRDefault="00673E22" w:rsidP="006E37AD">
            <w:pPr>
              <w:spacing w:before="240" w:after="240"/>
              <w:ind w:firstLine="0"/>
            </w:pPr>
          </w:p>
        </w:tc>
        <w:tc>
          <w:tcPr>
            <w:tcW w:w="4633" w:type="pct"/>
            <w:vAlign w:val="center"/>
          </w:tcPr>
          <w:p w14:paraId="58673307" w14:textId="07CD8F2B" w:rsidR="00673E22" w:rsidRDefault="00904924" w:rsidP="00F223D1">
            <w:pPr>
              <w:ind w:firstLine="709"/>
            </w:pPr>
            <m:oMathPara>
              <m:oMath>
                <m:sSub>
                  <m:sSubPr>
                    <m:ctrlPr>
                      <w:rPr>
                        <w:rFonts w:ascii="Cambria Math" w:eastAsiaTheme="minorEastAsia" w:hAnsi="Cambria Math"/>
                        <w:i/>
                        <w:szCs w:val="24"/>
                        <w:lang w:eastAsia="pt-BR"/>
                      </w:rPr>
                    </m:ctrlPr>
                  </m:sSubPr>
                  <m:e>
                    <m:r>
                      <w:rPr>
                        <w:rFonts w:ascii="Cambria Math" w:eastAsiaTheme="minorEastAsia" w:hAnsi="Cambria Math"/>
                        <w:szCs w:val="24"/>
                        <w:lang w:eastAsia="pt-BR"/>
                      </w:rPr>
                      <m:t>Q</m:t>
                    </m:r>
                  </m:e>
                  <m:sub>
                    <m:r>
                      <w:rPr>
                        <w:rFonts w:ascii="Cambria Math" w:eastAsiaTheme="minorEastAsia" w:hAnsi="Cambria Math"/>
                        <w:szCs w:val="24"/>
                        <w:lang w:eastAsia="pt-BR"/>
                      </w:rPr>
                      <m:t>0</m:t>
                    </m:r>
                  </m:sub>
                </m:sSub>
                <m:r>
                  <w:rPr>
                    <w:rFonts w:ascii="Cambria Math" w:eastAsiaTheme="minorEastAsia" w:hAnsi="Cambria Math"/>
                    <w:szCs w:val="24"/>
                    <w:lang w:eastAsia="pt-BR"/>
                  </w:rPr>
                  <m:t>=97,3*DR*</m:t>
                </m:r>
                <m:d>
                  <m:dPr>
                    <m:ctrlPr>
                      <w:rPr>
                        <w:rFonts w:ascii="Cambria Math" w:eastAsiaTheme="minorEastAsia" w:hAnsi="Cambria Math"/>
                        <w:i/>
                        <w:szCs w:val="24"/>
                        <w:lang w:eastAsia="pt-BR"/>
                      </w:rPr>
                    </m:ctrlPr>
                  </m:dPr>
                  <m:e>
                    <m:f>
                      <m:fPr>
                        <m:ctrlPr>
                          <w:rPr>
                            <w:rFonts w:ascii="Cambria Math" w:eastAsiaTheme="minorEastAsia" w:hAnsi="Cambria Math"/>
                            <w:i/>
                            <w:szCs w:val="24"/>
                            <w:lang w:eastAsia="pt-BR"/>
                          </w:rPr>
                        </m:ctrlPr>
                      </m:fPr>
                      <m:num>
                        <m:r>
                          <w:rPr>
                            <w:rFonts w:ascii="Cambria Math" w:hAnsi="Cambria Math"/>
                            <w:szCs w:val="24"/>
                          </w:rPr>
                          <m:t>π</m:t>
                        </m:r>
                      </m:num>
                      <m:den>
                        <m:r>
                          <w:rPr>
                            <w:rFonts w:ascii="Cambria Math" w:eastAsiaTheme="minorEastAsia" w:hAnsi="Cambria Math"/>
                            <w:szCs w:val="24"/>
                            <w:lang w:eastAsia="pt-BR"/>
                          </w:rPr>
                          <m:t>180</m:t>
                        </m:r>
                      </m:den>
                    </m:f>
                    <m:r>
                      <w:rPr>
                        <w:rFonts w:ascii="Cambria Math" w:eastAsiaTheme="minorEastAsia" w:hAnsi="Cambria Math"/>
                        <w:szCs w:val="24"/>
                        <w:lang w:eastAsia="pt-BR"/>
                      </w:rPr>
                      <m:t>*hn+sen</m:t>
                    </m:r>
                    <m:d>
                      <m:dPr>
                        <m:ctrlPr>
                          <w:rPr>
                            <w:rFonts w:ascii="Cambria Math" w:eastAsiaTheme="minorEastAsia" w:hAnsi="Cambria Math"/>
                            <w:i/>
                            <w:szCs w:val="24"/>
                            <w:lang w:eastAsia="pt-BR"/>
                          </w:rPr>
                        </m:ctrlPr>
                      </m:dPr>
                      <m:e>
                        <m:r>
                          <w:rPr>
                            <w:rFonts w:ascii="Cambria Math" w:eastAsiaTheme="minorEastAsia" w:hAnsi="Cambria Math"/>
                            <w:szCs w:val="24"/>
                            <w:lang w:eastAsia="pt-BR"/>
                          </w:rPr>
                          <m:t>lat</m:t>
                        </m:r>
                      </m:e>
                    </m:d>
                    <m:r>
                      <w:rPr>
                        <w:rFonts w:ascii="Cambria Math" w:eastAsiaTheme="minorEastAsia" w:hAnsi="Cambria Math"/>
                        <w:szCs w:val="24"/>
                        <w:lang w:eastAsia="pt-BR"/>
                      </w:rPr>
                      <m:t>*sen</m:t>
                    </m:r>
                    <m:d>
                      <m:dPr>
                        <m:ctrlPr>
                          <w:rPr>
                            <w:rFonts w:ascii="Cambria Math" w:eastAsiaTheme="minorEastAsia" w:hAnsi="Cambria Math"/>
                            <w:i/>
                            <w:szCs w:val="24"/>
                            <w:lang w:eastAsia="pt-BR"/>
                          </w:rPr>
                        </m:ctrlPr>
                      </m:dPr>
                      <m:e>
                        <m:r>
                          <w:rPr>
                            <w:rFonts w:ascii="Cambria Math" w:eastAsiaTheme="minorEastAsia" w:hAnsi="Cambria Math"/>
                            <w:szCs w:val="24"/>
                            <w:lang w:eastAsia="pt-BR"/>
                          </w:rPr>
                          <m:t>δ</m:t>
                        </m:r>
                      </m:e>
                    </m:d>
                  </m:e>
                </m:d>
                <m:r>
                  <w:rPr>
                    <w:rFonts w:ascii="Cambria Math" w:eastAsiaTheme="minorEastAsia" w:hAnsi="Cambria Math"/>
                    <w:szCs w:val="24"/>
                    <w:lang w:eastAsia="pt-BR"/>
                  </w:rPr>
                  <m:t>+</m:t>
                </m:r>
                <m:func>
                  <m:funcPr>
                    <m:ctrlPr>
                      <w:rPr>
                        <w:rFonts w:ascii="Cambria Math" w:eastAsiaTheme="minorEastAsia" w:hAnsi="Cambria Math"/>
                        <w:szCs w:val="24"/>
                        <w:lang w:eastAsia="pt-BR"/>
                      </w:rPr>
                    </m:ctrlPr>
                  </m:funcPr>
                  <m:fName>
                    <m:r>
                      <m:rPr>
                        <m:sty m:val="p"/>
                      </m:rPr>
                      <w:rPr>
                        <w:rFonts w:ascii="Cambria Math" w:eastAsiaTheme="minorEastAsia" w:hAnsi="Cambria Math"/>
                        <w:szCs w:val="24"/>
                        <w:lang w:eastAsia="pt-BR"/>
                      </w:rPr>
                      <m:t>cos</m:t>
                    </m:r>
                    <m:ctrlPr>
                      <w:rPr>
                        <w:rFonts w:ascii="Cambria Math" w:eastAsiaTheme="minorEastAsia" w:hAnsi="Cambria Math"/>
                        <w:i/>
                        <w:szCs w:val="24"/>
                        <w:lang w:eastAsia="pt-BR"/>
                      </w:rPr>
                    </m:ctrlPr>
                  </m:fName>
                  <m:e>
                    <m:d>
                      <m:dPr>
                        <m:ctrlPr>
                          <w:rPr>
                            <w:rFonts w:ascii="Cambria Math" w:eastAsiaTheme="minorEastAsia" w:hAnsi="Cambria Math"/>
                            <w:i/>
                            <w:szCs w:val="24"/>
                            <w:lang w:eastAsia="pt-BR"/>
                          </w:rPr>
                        </m:ctrlPr>
                      </m:dPr>
                      <m:e>
                        <m:r>
                          <w:rPr>
                            <w:rFonts w:ascii="Cambria Math" w:eastAsiaTheme="minorEastAsia" w:hAnsi="Cambria Math"/>
                            <w:szCs w:val="24"/>
                            <w:lang w:eastAsia="pt-BR"/>
                          </w:rPr>
                          <m:t>(δ</m:t>
                        </m:r>
                      </m:e>
                    </m:d>
                  </m:e>
                </m:func>
                <m:r>
                  <w:rPr>
                    <w:rFonts w:ascii="Cambria Math" w:eastAsiaTheme="minorEastAsia" w:hAnsi="Cambria Math"/>
                    <w:szCs w:val="24"/>
                    <w:lang w:eastAsia="pt-BR"/>
                  </w:rPr>
                  <m:t>+</m:t>
                </m:r>
                <m:func>
                  <m:funcPr>
                    <m:ctrlPr>
                      <w:rPr>
                        <w:rFonts w:ascii="Cambria Math" w:eastAsiaTheme="minorEastAsia" w:hAnsi="Cambria Math"/>
                        <w:szCs w:val="24"/>
                        <w:lang w:eastAsia="pt-BR"/>
                      </w:rPr>
                    </m:ctrlPr>
                  </m:funcPr>
                  <m:fName>
                    <m:r>
                      <m:rPr>
                        <m:sty m:val="p"/>
                      </m:rPr>
                      <w:rPr>
                        <w:rFonts w:ascii="Cambria Math" w:eastAsiaTheme="minorEastAsia" w:hAnsi="Cambria Math"/>
                        <w:szCs w:val="24"/>
                        <w:lang w:eastAsia="pt-BR"/>
                      </w:rPr>
                      <m:t>cos</m:t>
                    </m:r>
                    <m:ctrlPr>
                      <w:rPr>
                        <w:rFonts w:ascii="Cambria Math" w:eastAsiaTheme="minorEastAsia" w:hAnsi="Cambria Math"/>
                        <w:i/>
                        <w:szCs w:val="24"/>
                        <w:lang w:eastAsia="pt-BR"/>
                      </w:rPr>
                    </m:ctrlPr>
                  </m:fName>
                  <m:e>
                    <m:d>
                      <m:dPr>
                        <m:ctrlPr>
                          <w:rPr>
                            <w:rFonts w:ascii="Cambria Math" w:eastAsiaTheme="minorEastAsia" w:hAnsi="Cambria Math"/>
                            <w:i/>
                            <w:szCs w:val="24"/>
                            <w:lang w:eastAsia="pt-BR"/>
                          </w:rPr>
                        </m:ctrlPr>
                      </m:dPr>
                      <m:e>
                        <m:r>
                          <w:rPr>
                            <w:rFonts w:ascii="Cambria Math" w:eastAsiaTheme="minorEastAsia" w:hAnsi="Cambria Math"/>
                            <w:szCs w:val="24"/>
                            <w:lang w:eastAsia="pt-BR"/>
                          </w:rPr>
                          <m:t>lat</m:t>
                        </m:r>
                      </m:e>
                    </m:d>
                    <m:r>
                      <w:rPr>
                        <w:rFonts w:ascii="Cambria Math" w:eastAsiaTheme="minorEastAsia" w:hAnsi="Cambria Math"/>
                        <w:szCs w:val="24"/>
                        <w:lang w:eastAsia="pt-BR"/>
                      </w:rPr>
                      <m:t>)</m:t>
                    </m:r>
                  </m:e>
                </m:func>
                <m:r>
                  <w:rPr>
                    <w:rFonts w:ascii="Cambria Math" w:eastAsiaTheme="minorEastAsia" w:hAnsi="Cambria Math"/>
                    <w:szCs w:val="24"/>
                    <w:lang w:eastAsia="pt-BR"/>
                  </w:rPr>
                  <m:t>*</m:t>
                </m:r>
                <m:func>
                  <m:funcPr>
                    <m:ctrlPr>
                      <w:rPr>
                        <w:rFonts w:ascii="Cambria Math" w:eastAsiaTheme="minorEastAsia" w:hAnsi="Cambria Math"/>
                        <w:szCs w:val="24"/>
                        <w:lang w:eastAsia="pt-BR"/>
                      </w:rPr>
                    </m:ctrlPr>
                  </m:funcPr>
                  <m:fName>
                    <m:r>
                      <m:rPr>
                        <m:sty m:val="p"/>
                      </m:rPr>
                      <w:rPr>
                        <w:rFonts w:ascii="Cambria Math" w:eastAsiaTheme="minorEastAsia" w:hAnsi="Cambria Math"/>
                        <w:szCs w:val="24"/>
                        <w:lang w:eastAsia="pt-BR"/>
                      </w:rPr>
                      <m:t>cos</m:t>
                    </m:r>
                    <m:ctrlPr>
                      <w:rPr>
                        <w:rFonts w:ascii="Cambria Math" w:eastAsiaTheme="minorEastAsia" w:hAnsi="Cambria Math"/>
                        <w:i/>
                        <w:szCs w:val="24"/>
                        <w:lang w:eastAsia="pt-BR"/>
                      </w:rPr>
                    </m:ctrlPr>
                  </m:fName>
                  <m:e>
                    <m:d>
                      <m:dPr>
                        <m:ctrlPr>
                          <w:rPr>
                            <w:rFonts w:ascii="Cambria Math" w:eastAsiaTheme="minorEastAsia" w:hAnsi="Cambria Math"/>
                            <w:i/>
                            <w:szCs w:val="24"/>
                            <w:lang w:eastAsia="pt-BR"/>
                          </w:rPr>
                        </m:ctrlPr>
                      </m:dPr>
                      <m:e>
                        <m:r>
                          <w:rPr>
                            <w:rFonts w:ascii="Cambria Math" w:eastAsiaTheme="minorEastAsia" w:hAnsi="Cambria Math"/>
                            <w:szCs w:val="24"/>
                            <w:lang w:eastAsia="pt-BR"/>
                          </w:rPr>
                          <m:t>δ</m:t>
                        </m:r>
                      </m:e>
                    </m:d>
                  </m:e>
                </m:func>
                <m:r>
                  <w:rPr>
                    <w:rFonts w:ascii="Cambria Math" w:eastAsiaTheme="minorEastAsia" w:hAnsi="Cambria Math"/>
                    <w:szCs w:val="24"/>
                    <w:lang w:eastAsia="pt-BR"/>
                  </w:rPr>
                  <m:t>*sen(hn)</m:t>
                </m:r>
              </m:oMath>
            </m:oMathPara>
          </w:p>
        </w:tc>
        <w:tc>
          <w:tcPr>
            <w:tcW w:w="252" w:type="pct"/>
          </w:tcPr>
          <w:p w14:paraId="0A1D897C" w14:textId="22444723" w:rsidR="00673E22" w:rsidRDefault="00673E22" w:rsidP="006E37AD">
            <w:pPr>
              <w:spacing w:before="240" w:after="240"/>
              <w:ind w:firstLine="0"/>
              <w:jc w:val="right"/>
            </w:pPr>
            <w:r>
              <w:t>(</w:t>
            </w:r>
            <w:r w:rsidR="00904924">
              <w:fldChar w:fldCharType="begin"/>
            </w:r>
            <w:r w:rsidR="00904924">
              <w:instrText xml:space="preserve"> Seq Equação \* MERGEFORMAT </w:instrText>
            </w:r>
            <w:r w:rsidR="00904924">
              <w:fldChar w:fldCharType="separate"/>
            </w:r>
            <w:r>
              <w:rPr>
                <w:noProof/>
              </w:rPr>
              <w:t>9</w:t>
            </w:r>
            <w:r w:rsidR="00904924">
              <w:rPr>
                <w:noProof/>
              </w:rPr>
              <w:fldChar w:fldCharType="end"/>
            </w:r>
            <w:r>
              <w:t>)</w:t>
            </w:r>
          </w:p>
        </w:tc>
      </w:tr>
    </w:tbl>
    <w:p w14:paraId="5DF48615" w14:textId="77777777" w:rsidR="00D95682" w:rsidRPr="0066489F" w:rsidRDefault="00D95682" w:rsidP="00D95682">
      <w:pPr>
        <w:spacing w:before="240"/>
        <w:ind w:firstLine="0"/>
        <w:rPr>
          <w:rFonts w:eastAsiaTheme="minorEastAsia"/>
          <w:lang w:eastAsia="pt-BR"/>
        </w:rPr>
      </w:pPr>
      <w:r w:rsidRPr="0066489F">
        <w:rPr>
          <w:rFonts w:eastAsiaTheme="minorEastAsia"/>
          <w:lang w:eastAsia="pt-BR"/>
        </w:rPr>
        <w:t>em que:</w:t>
      </w:r>
    </w:p>
    <w:p w14:paraId="08C8C287" w14:textId="5686F6C5" w:rsidR="00D95682" w:rsidRPr="0066489F" w:rsidRDefault="00D95682" w:rsidP="00027C61">
      <w:pPr>
        <w:pStyle w:val="descricaoformula"/>
      </w:pPr>
      <w:r w:rsidRPr="0066489F">
        <w:rPr>
          <w:i/>
        </w:rPr>
        <w:t>Q</w:t>
      </w:r>
      <w:r w:rsidRPr="0066489F">
        <w:rPr>
          <w:i/>
          <w:vertAlign w:val="subscript"/>
        </w:rPr>
        <w:t>0</w:t>
      </w:r>
      <w:r w:rsidRPr="0066489F">
        <w:t xml:space="preserve"> é a radiação no topo da atmosfera (</w:t>
      </w:r>
      <w:r w:rsidRPr="0066489F">
        <w:rPr>
          <w:i/>
        </w:rPr>
        <w:t>MJ m</w:t>
      </w:r>
      <w:r w:rsidRPr="0066489F">
        <w:rPr>
          <w:i/>
          <w:vertAlign w:val="superscript"/>
        </w:rPr>
        <w:t>-2</w:t>
      </w:r>
      <w:r w:rsidRPr="0066489F">
        <w:t>);</w:t>
      </w:r>
    </w:p>
    <w:p w14:paraId="18DB61EE" w14:textId="61BFC9FC" w:rsidR="00D95682" w:rsidRPr="0066489F" w:rsidRDefault="00D95682" w:rsidP="00027C61">
      <w:pPr>
        <w:pStyle w:val="descricaoformula"/>
      </w:pPr>
      <w:r w:rsidRPr="0066489F">
        <w:rPr>
          <w:i/>
        </w:rPr>
        <w:t>DR</w:t>
      </w:r>
      <w:r w:rsidRPr="0066489F">
        <w:t xml:space="preserve"> é a distância relativa Sol-Terra (UA, Equação 10);</w:t>
      </w:r>
      <w:r w:rsidRPr="0066489F">
        <w:tab/>
      </w:r>
    </w:p>
    <w:p w14:paraId="3348935F" w14:textId="77777777" w:rsidR="00D95682" w:rsidRPr="0066489F" w:rsidRDefault="00D95682" w:rsidP="00027C61">
      <w:pPr>
        <w:pStyle w:val="descricaoformula"/>
      </w:pPr>
      <w:r w:rsidRPr="0066489F">
        <w:rPr>
          <w:i/>
        </w:rPr>
        <w:t>lat</w:t>
      </w:r>
      <w:r w:rsidRPr="0066489F">
        <w:t xml:space="preserve"> é a latitude do local (</w:t>
      </w:r>
      <w:r w:rsidRPr="0066489F">
        <w:sym w:font="Symbol" w:char="00B0"/>
      </w:r>
      <w:r w:rsidRPr="0066489F">
        <w:t>);</w:t>
      </w:r>
    </w:p>
    <w:p w14:paraId="024A67ED" w14:textId="5152D8C5" w:rsidR="00D95682" w:rsidRPr="0066489F" w:rsidRDefault="00D95682" w:rsidP="00027C61">
      <w:pPr>
        <w:pStyle w:val="descricaoformula"/>
      </w:pPr>
      <w:r w:rsidRPr="0066489F">
        <w:rPr>
          <w:i/>
        </w:rPr>
        <w:t>hn</w:t>
      </w:r>
      <w:r>
        <w:t xml:space="preserve"> é o ângulo horário </w:t>
      </w:r>
      <w:r w:rsidRPr="0066489F">
        <w:t>(</w:t>
      </w:r>
      <w:r>
        <w:t>°</w:t>
      </w:r>
      <w:r w:rsidRPr="0066489F">
        <w:t>, Equação 11);</w:t>
      </w:r>
    </w:p>
    <w:p w14:paraId="7B819C5A" w14:textId="7A8C8F1F" w:rsidR="00D95682" w:rsidRDefault="00D95682" w:rsidP="00027C61">
      <w:pPr>
        <w:pStyle w:val="descricaoformula"/>
      </w:pPr>
      <m:oMath>
        <m:r>
          <w:rPr>
            <w:rFonts w:ascii="Cambria Math" w:hAnsi="Cambria Math"/>
          </w:rPr>
          <m:t xml:space="preserve">δ </m:t>
        </m:r>
      </m:oMath>
      <w:r w:rsidRPr="0066489F">
        <w:t>é a declinação solar (</w:t>
      </w:r>
      <w:r>
        <w:t>°</w:t>
      </w:r>
      <w:r w:rsidRPr="0066489F">
        <w:t>, Equação 12);</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8791"/>
        <w:gridCol w:w="608"/>
      </w:tblGrid>
      <w:tr w:rsidR="00673E22" w14:paraId="58F25DCD" w14:textId="77777777" w:rsidTr="00F223D1">
        <w:tc>
          <w:tcPr>
            <w:tcW w:w="130" w:type="pct"/>
          </w:tcPr>
          <w:p w14:paraId="0C2D52B5" w14:textId="77777777" w:rsidR="00673E22" w:rsidRDefault="00673E22" w:rsidP="006E37AD">
            <w:pPr>
              <w:spacing w:before="240" w:after="240"/>
              <w:ind w:firstLine="0"/>
            </w:pPr>
          </w:p>
        </w:tc>
        <w:tc>
          <w:tcPr>
            <w:tcW w:w="4715" w:type="pct"/>
            <w:vAlign w:val="center"/>
          </w:tcPr>
          <w:p w14:paraId="41CA96AC" w14:textId="188EA5B6" w:rsidR="00673E22" w:rsidRDefault="00673E22" w:rsidP="00F223D1">
            <w:pPr>
              <w:ind w:firstLine="709"/>
            </w:pPr>
            <m:oMathPara>
              <m:oMath>
                <m:r>
                  <w:rPr>
                    <w:rFonts w:ascii="Cambria Math" w:eastAsiaTheme="minorEastAsia" w:hAnsi="Cambria Math"/>
                    <w:szCs w:val="24"/>
                    <w:lang w:eastAsia="pt-BR"/>
                  </w:rPr>
                  <m:t>DR=1+0,033*</m:t>
                </m:r>
                <m:r>
                  <m:rPr>
                    <m:sty m:val="p"/>
                  </m:rPr>
                  <w:rPr>
                    <w:rFonts w:ascii="Cambria Math" w:eastAsiaTheme="minorEastAsia" w:hAnsi="Cambria Math"/>
                    <w:szCs w:val="24"/>
                    <w:lang w:eastAsia="pt-BR"/>
                  </w:rPr>
                  <m:t>cos⁡</m:t>
                </m:r>
                <m:d>
                  <m:dPr>
                    <m:ctrlPr>
                      <w:rPr>
                        <w:rFonts w:ascii="Cambria Math" w:eastAsiaTheme="minorEastAsia" w:hAnsi="Cambria Math"/>
                        <w:i/>
                        <w:szCs w:val="24"/>
                        <w:lang w:eastAsia="pt-BR"/>
                      </w:rPr>
                    </m:ctrlPr>
                  </m:dPr>
                  <m:e>
                    <m:f>
                      <m:fPr>
                        <m:ctrlPr>
                          <w:rPr>
                            <w:rFonts w:ascii="Cambria Math" w:eastAsiaTheme="minorEastAsia" w:hAnsi="Cambria Math"/>
                            <w:i/>
                            <w:szCs w:val="24"/>
                            <w:lang w:eastAsia="pt-BR"/>
                          </w:rPr>
                        </m:ctrlPr>
                      </m:fPr>
                      <m:num>
                        <m:r>
                          <w:rPr>
                            <w:rFonts w:ascii="Cambria Math" w:eastAsiaTheme="minorEastAsia" w:hAnsi="Cambria Math"/>
                            <w:szCs w:val="24"/>
                            <w:lang w:eastAsia="pt-BR"/>
                          </w:rPr>
                          <m:t>360</m:t>
                        </m:r>
                      </m:num>
                      <m:den>
                        <m:r>
                          <w:rPr>
                            <w:rFonts w:ascii="Cambria Math" w:eastAsiaTheme="minorEastAsia" w:hAnsi="Cambria Math"/>
                            <w:szCs w:val="24"/>
                            <w:lang w:eastAsia="pt-BR"/>
                          </w:rPr>
                          <m:t>365*δ</m:t>
                        </m:r>
                      </m:den>
                    </m:f>
                  </m:e>
                </m:d>
              </m:oMath>
            </m:oMathPara>
          </w:p>
        </w:tc>
        <w:tc>
          <w:tcPr>
            <w:tcW w:w="155" w:type="pct"/>
          </w:tcPr>
          <w:p w14:paraId="14032D6D" w14:textId="2CA56921" w:rsidR="00673E22" w:rsidRDefault="00673E22" w:rsidP="006E37AD">
            <w:pPr>
              <w:spacing w:before="240" w:after="240"/>
              <w:ind w:firstLine="0"/>
              <w:jc w:val="right"/>
            </w:pPr>
            <w:r>
              <w:t>(</w:t>
            </w:r>
            <w:r w:rsidR="00904924">
              <w:fldChar w:fldCharType="begin"/>
            </w:r>
            <w:r w:rsidR="00904924">
              <w:instrText xml:space="preserve"> Seq Equação \* MERGEFORMAT </w:instrText>
            </w:r>
            <w:r w:rsidR="00904924">
              <w:fldChar w:fldCharType="separate"/>
            </w:r>
            <w:r>
              <w:rPr>
                <w:noProof/>
              </w:rPr>
              <w:t>10</w:t>
            </w:r>
            <w:r w:rsidR="00904924">
              <w:rPr>
                <w:noProof/>
              </w:rPr>
              <w:fldChar w:fldCharType="end"/>
            </w:r>
            <w:r>
              <w:t>)</w:t>
            </w:r>
          </w:p>
        </w:tc>
      </w:tr>
      <w:tr w:rsidR="00673E22" w14:paraId="78AF1577" w14:textId="77777777" w:rsidTr="00F223D1">
        <w:tc>
          <w:tcPr>
            <w:tcW w:w="130" w:type="pct"/>
          </w:tcPr>
          <w:p w14:paraId="0011ABFD" w14:textId="77777777" w:rsidR="00673E22" w:rsidRDefault="00673E22" w:rsidP="006E37AD">
            <w:pPr>
              <w:spacing w:before="240" w:after="240"/>
              <w:ind w:firstLine="0"/>
            </w:pPr>
          </w:p>
        </w:tc>
        <w:tc>
          <w:tcPr>
            <w:tcW w:w="4715" w:type="pct"/>
            <w:vAlign w:val="center"/>
          </w:tcPr>
          <w:p w14:paraId="40FFAE86" w14:textId="5053DC35" w:rsidR="00673E22" w:rsidRDefault="00673E22" w:rsidP="00F223D1">
            <w:pPr>
              <w:ind w:firstLine="709"/>
            </w:pPr>
            <m:oMathPara>
              <m:oMath>
                <m:r>
                  <w:rPr>
                    <w:rFonts w:ascii="Cambria Math" w:eastAsiaTheme="minorEastAsia" w:hAnsi="Cambria Math"/>
                    <w:szCs w:val="24"/>
                    <w:lang w:eastAsia="pt-BR"/>
                  </w:rPr>
                  <m:t>hn(°)=</m:t>
                </m:r>
                <m:r>
                  <m:rPr>
                    <m:sty m:val="p"/>
                  </m:rPr>
                  <w:rPr>
                    <w:rFonts w:ascii="Cambria Math" w:eastAsiaTheme="minorEastAsia" w:hAnsi="Cambria Math"/>
                    <w:szCs w:val="24"/>
                    <w:lang w:eastAsia="pt-BR"/>
                  </w:rPr>
                  <m:t>acos⁡</m:t>
                </m:r>
                <m:d>
                  <m:dPr>
                    <m:ctrlPr>
                      <w:rPr>
                        <w:rFonts w:ascii="Cambria Math" w:eastAsiaTheme="minorEastAsia" w:hAnsi="Cambria Math"/>
                        <w:i/>
                        <w:szCs w:val="24"/>
                        <w:lang w:eastAsia="pt-BR"/>
                      </w:rPr>
                    </m:ctrlPr>
                  </m:dPr>
                  <m:e>
                    <m:r>
                      <w:rPr>
                        <w:rFonts w:ascii="Cambria Math" w:eastAsiaTheme="minorEastAsia" w:hAnsi="Cambria Math"/>
                        <w:szCs w:val="24"/>
                        <w:lang w:eastAsia="pt-BR"/>
                      </w:rPr>
                      <m:t>-</m:t>
                    </m:r>
                    <m:func>
                      <m:funcPr>
                        <m:ctrlPr>
                          <w:rPr>
                            <w:rFonts w:ascii="Cambria Math" w:eastAsiaTheme="minorEastAsia" w:hAnsi="Cambria Math"/>
                            <w:szCs w:val="24"/>
                            <w:lang w:eastAsia="pt-BR"/>
                          </w:rPr>
                        </m:ctrlPr>
                      </m:funcPr>
                      <m:fName>
                        <m:r>
                          <m:rPr>
                            <m:sty m:val="p"/>
                          </m:rPr>
                          <w:rPr>
                            <w:rFonts w:ascii="Cambria Math" w:eastAsiaTheme="minorEastAsia" w:hAnsi="Cambria Math"/>
                            <w:szCs w:val="24"/>
                            <w:lang w:eastAsia="pt-BR"/>
                          </w:rPr>
                          <m:t>tan⁡(</m:t>
                        </m:r>
                        <m:ctrlPr>
                          <w:rPr>
                            <w:rFonts w:ascii="Cambria Math" w:eastAsiaTheme="minorEastAsia" w:hAnsi="Cambria Math"/>
                            <w:i/>
                            <w:szCs w:val="24"/>
                            <w:lang w:eastAsia="pt-BR"/>
                          </w:rPr>
                        </m:ctrlPr>
                      </m:fName>
                      <m:e>
                        <m:d>
                          <m:dPr>
                            <m:ctrlPr>
                              <w:rPr>
                                <w:rFonts w:ascii="Cambria Math" w:eastAsiaTheme="minorEastAsia" w:hAnsi="Cambria Math"/>
                                <w:i/>
                                <w:szCs w:val="24"/>
                                <w:lang w:eastAsia="pt-BR"/>
                              </w:rPr>
                            </m:ctrlPr>
                          </m:dPr>
                          <m:e>
                            <m:r>
                              <w:rPr>
                                <w:rFonts w:ascii="Cambria Math" w:eastAsiaTheme="minorEastAsia" w:hAnsi="Cambria Math"/>
                                <w:szCs w:val="24"/>
                                <w:lang w:eastAsia="pt-BR"/>
                              </w:rPr>
                              <m:t>lat</m:t>
                            </m:r>
                          </m:e>
                        </m:d>
                      </m:e>
                    </m:func>
                    <m:r>
                      <w:rPr>
                        <w:rFonts w:ascii="Cambria Math" w:eastAsiaTheme="minorEastAsia" w:hAnsi="Cambria Math"/>
                        <w:szCs w:val="24"/>
                        <w:lang w:eastAsia="pt-BR"/>
                      </w:rPr>
                      <m:t>*</m:t>
                    </m:r>
                    <m:r>
                      <m:rPr>
                        <m:sty m:val="p"/>
                      </m:rPr>
                      <w:rPr>
                        <w:rFonts w:ascii="Cambria Math" w:eastAsiaTheme="minorEastAsia" w:hAnsi="Cambria Math"/>
                        <w:szCs w:val="24"/>
                        <w:lang w:eastAsia="pt-BR"/>
                      </w:rPr>
                      <m:t>tan⁡</m:t>
                    </m:r>
                    <m:r>
                      <w:rPr>
                        <w:rFonts w:ascii="Cambria Math" w:eastAsiaTheme="minorEastAsia" w:hAnsi="Cambria Math"/>
                        <w:szCs w:val="24"/>
                        <w:lang w:eastAsia="pt-BR"/>
                      </w:rPr>
                      <m:t>(δ))*</m:t>
                    </m:r>
                    <m:f>
                      <m:fPr>
                        <m:ctrlPr>
                          <w:rPr>
                            <w:rFonts w:ascii="Cambria Math" w:eastAsiaTheme="minorEastAsia" w:hAnsi="Cambria Math"/>
                            <w:i/>
                            <w:szCs w:val="24"/>
                            <w:lang w:eastAsia="pt-BR"/>
                          </w:rPr>
                        </m:ctrlPr>
                      </m:fPr>
                      <m:num>
                        <m:r>
                          <w:rPr>
                            <w:rFonts w:ascii="Cambria Math" w:eastAsiaTheme="minorEastAsia" w:hAnsi="Cambria Math"/>
                            <w:szCs w:val="24"/>
                            <w:lang w:eastAsia="pt-BR"/>
                          </w:rPr>
                          <m:t>180</m:t>
                        </m:r>
                      </m:num>
                      <m:den>
                        <m:r>
                          <w:rPr>
                            <w:rFonts w:ascii="Cambria Math" w:eastAsiaTheme="minorEastAsia" w:hAnsi="Cambria Math"/>
                            <w:szCs w:val="24"/>
                            <w:lang w:eastAsia="pt-BR"/>
                          </w:rPr>
                          <m:t>π</m:t>
                        </m:r>
                      </m:den>
                    </m:f>
                  </m:e>
                </m:d>
              </m:oMath>
            </m:oMathPara>
          </w:p>
        </w:tc>
        <w:tc>
          <w:tcPr>
            <w:tcW w:w="155" w:type="pct"/>
          </w:tcPr>
          <w:p w14:paraId="2BD72B91" w14:textId="72AE5F58" w:rsidR="00673E22" w:rsidRDefault="00673E22" w:rsidP="006E37AD">
            <w:pPr>
              <w:spacing w:before="240" w:after="240"/>
              <w:ind w:firstLine="0"/>
              <w:jc w:val="right"/>
            </w:pPr>
            <w:r>
              <w:t>(</w:t>
            </w:r>
            <w:r w:rsidR="00904924">
              <w:fldChar w:fldCharType="begin"/>
            </w:r>
            <w:r w:rsidR="00904924">
              <w:instrText xml:space="preserve"> Seq Equação \*</w:instrText>
            </w:r>
            <w:r w:rsidR="00904924">
              <w:instrText xml:space="preserve"> MERGEFORMAT </w:instrText>
            </w:r>
            <w:r w:rsidR="00904924">
              <w:fldChar w:fldCharType="separate"/>
            </w:r>
            <w:r>
              <w:rPr>
                <w:noProof/>
              </w:rPr>
              <w:t>11</w:t>
            </w:r>
            <w:r w:rsidR="00904924">
              <w:rPr>
                <w:noProof/>
              </w:rPr>
              <w:fldChar w:fldCharType="end"/>
            </w:r>
            <w:r>
              <w:t>)</w:t>
            </w:r>
          </w:p>
        </w:tc>
      </w:tr>
      <w:tr w:rsidR="00673E22" w14:paraId="6C0CEBC7" w14:textId="77777777" w:rsidTr="00F223D1">
        <w:tc>
          <w:tcPr>
            <w:tcW w:w="130" w:type="pct"/>
          </w:tcPr>
          <w:p w14:paraId="1A7E8B52" w14:textId="77777777" w:rsidR="00673E22" w:rsidRDefault="00673E22" w:rsidP="006E37AD">
            <w:pPr>
              <w:spacing w:before="240" w:after="240"/>
              <w:ind w:firstLine="0"/>
            </w:pPr>
          </w:p>
        </w:tc>
        <w:tc>
          <w:tcPr>
            <w:tcW w:w="4715" w:type="pct"/>
            <w:vAlign w:val="center"/>
          </w:tcPr>
          <w:p w14:paraId="03B396A5" w14:textId="0E51CE69" w:rsidR="00673E22" w:rsidRDefault="00673E22" w:rsidP="00F223D1">
            <w:pPr>
              <w:ind w:firstLine="709"/>
            </w:pPr>
            <m:oMathPara>
              <m:oMath>
                <m:r>
                  <w:rPr>
                    <w:rFonts w:ascii="Cambria Math" w:eastAsiaTheme="minorEastAsia" w:hAnsi="Cambria Math"/>
                    <w:szCs w:val="24"/>
                    <w:lang w:eastAsia="pt-BR"/>
                  </w:rPr>
                  <m:t>δ</m:t>
                </m:r>
                <m:d>
                  <m:dPr>
                    <m:ctrlPr>
                      <w:rPr>
                        <w:rFonts w:ascii="Cambria Math" w:eastAsiaTheme="minorEastAsia" w:hAnsi="Cambria Math"/>
                        <w:i/>
                        <w:szCs w:val="24"/>
                        <w:lang w:eastAsia="pt-BR"/>
                      </w:rPr>
                    </m:ctrlPr>
                  </m:dPr>
                  <m:e>
                    <m:r>
                      <w:rPr>
                        <w:rFonts w:ascii="Cambria Math" w:eastAsiaTheme="minorEastAsia" w:hAnsi="Cambria Math"/>
                        <w:szCs w:val="24"/>
                        <w:lang w:eastAsia="pt-BR"/>
                      </w:rPr>
                      <m:t>°</m:t>
                    </m:r>
                  </m:e>
                </m:d>
                <m:r>
                  <w:rPr>
                    <w:rFonts w:ascii="Cambria Math" w:eastAsiaTheme="minorEastAsia" w:hAnsi="Cambria Math"/>
                    <w:szCs w:val="24"/>
                    <w:lang w:eastAsia="pt-BR"/>
                  </w:rPr>
                  <m:t>=23,45*sen</m:t>
                </m:r>
                <m:d>
                  <m:dPr>
                    <m:ctrlPr>
                      <w:rPr>
                        <w:rFonts w:ascii="Cambria Math" w:eastAsiaTheme="minorEastAsia" w:hAnsi="Cambria Math"/>
                        <w:i/>
                        <w:szCs w:val="24"/>
                        <w:lang w:eastAsia="pt-BR"/>
                      </w:rPr>
                    </m:ctrlPr>
                  </m:dPr>
                  <m:e>
                    <m:f>
                      <m:fPr>
                        <m:ctrlPr>
                          <w:rPr>
                            <w:rFonts w:ascii="Cambria Math" w:eastAsiaTheme="minorEastAsia" w:hAnsi="Cambria Math"/>
                            <w:i/>
                            <w:szCs w:val="24"/>
                            <w:lang w:eastAsia="pt-BR"/>
                          </w:rPr>
                        </m:ctrlPr>
                      </m:fPr>
                      <m:num>
                        <m:r>
                          <w:rPr>
                            <w:rFonts w:ascii="Cambria Math" w:eastAsiaTheme="minorEastAsia" w:hAnsi="Cambria Math"/>
                            <w:szCs w:val="24"/>
                            <w:lang w:eastAsia="pt-BR"/>
                          </w:rPr>
                          <m:t>360</m:t>
                        </m:r>
                      </m:num>
                      <m:den>
                        <m:r>
                          <w:rPr>
                            <w:rFonts w:ascii="Cambria Math" w:eastAsiaTheme="minorEastAsia" w:hAnsi="Cambria Math"/>
                            <w:szCs w:val="24"/>
                            <w:lang w:eastAsia="pt-BR"/>
                          </w:rPr>
                          <m:t>365</m:t>
                        </m:r>
                      </m:den>
                    </m:f>
                    <m:r>
                      <w:rPr>
                        <w:rFonts w:ascii="Cambria Math" w:eastAsiaTheme="minorEastAsia" w:hAnsi="Cambria Math"/>
                        <w:szCs w:val="24"/>
                        <w:lang w:eastAsia="pt-BR"/>
                      </w:rPr>
                      <m:t>*(DJ-80)</m:t>
                    </m:r>
                  </m:e>
                </m:d>
              </m:oMath>
            </m:oMathPara>
          </w:p>
        </w:tc>
        <w:tc>
          <w:tcPr>
            <w:tcW w:w="155" w:type="pct"/>
          </w:tcPr>
          <w:p w14:paraId="1BA6E0DB" w14:textId="0AAF893A" w:rsidR="00673E22" w:rsidRDefault="00673E22" w:rsidP="006E37AD">
            <w:pPr>
              <w:spacing w:before="240" w:after="240"/>
              <w:ind w:firstLine="0"/>
              <w:jc w:val="right"/>
            </w:pPr>
            <w:r>
              <w:t>(</w:t>
            </w:r>
            <w:r w:rsidR="00904924">
              <w:fldChar w:fldCharType="begin"/>
            </w:r>
            <w:r w:rsidR="00904924">
              <w:instrText xml:space="preserve"> Seq Equação \* MERGEFORMAT </w:instrText>
            </w:r>
            <w:r w:rsidR="00904924">
              <w:fldChar w:fldCharType="separate"/>
            </w:r>
            <w:r>
              <w:rPr>
                <w:noProof/>
              </w:rPr>
              <w:t>12</w:t>
            </w:r>
            <w:r w:rsidR="00904924">
              <w:rPr>
                <w:noProof/>
              </w:rPr>
              <w:fldChar w:fldCharType="end"/>
            </w:r>
            <w:r>
              <w:t>)</w:t>
            </w:r>
          </w:p>
        </w:tc>
      </w:tr>
    </w:tbl>
    <w:p w14:paraId="19BE5685" w14:textId="77777777" w:rsidR="00D95682" w:rsidRPr="0066489F" w:rsidRDefault="00D95682" w:rsidP="00724285">
      <w:pPr>
        <w:ind w:firstLine="0"/>
        <w:rPr>
          <w:rFonts w:eastAsiaTheme="minorEastAsia"/>
          <w:lang w:eastAsia="pt-BR"/>
        </w:rPr>
      </w:pPr>
      <w:r w:rsidRPr="0066489F">
        <w:rPr>
          <w:rFonts w:eastAsiaTheme="minorEastAsia"/>
          <w:lang w:eastAsia="pt-BR"/>
        </w:rPr>
        <w:t>em que:</w:t>
      </w:r>
    </w:p>
    <w:p w14:paraId="3609E81C" w14:textId="77777777" w:rsidR="00D95682" w:rsidRPr="0066489F" w:rsidRDefault="00D95682" w:rsidP="00D95682">
      <w:pPr>
        <w:rPr>
          <w:rFonts w:eastAsiaTheme="minorEastAsia"/>
          <w:lang w:eastAsia="pt-BR"/>
        </w:rPr>
      </w:pPr>
      <w:r w:rsidRPr="0066489F">
        <w:rPr>
          <w:rFonts w:eastAsiaTheme="minorEastAsia"/>
          <w:lang w:eastAsia="pt-BR"/>
        </w:rPr>
        <w:tab/>
      </w:r>
      <w:r w:rsidRPr="0066489F">
        <w:rPr>
          <w:rFonts w:eastAsiaTheme="minorEastAsia"/>
          <w:i/>
          <w:lang w:eastAsia="pt-BR"/>
        </w:rPr>
        <w:t>DJ</w:t>
      </w:r>
      <w:r w:rsidRPr="0066489F">
        <w:rPr>
          <w:rFonts w:eastAsiaTheme="minorEastAsia"/>
          <w:lang w:eastAsia="pt-BR"/>
        </w:rPr>
        <w:t xml:space="preserve"> é o dia Juliano.</w:t>
      </w:r>
    </w:p>
    <w:p w14:paraId="351A5210" w14:textId="77777777" w:rsidR="00D95682" w:rsidRDefault="00D95682" w:rsidP="00D95682"/>
    <w:p w14:paraId="4DCB0C20" w14:textId="77777777" w:rsidR="00D95682" w:rsidRPr="00D95682" w:rsidRDefault="00D95682" w:rsidP="00D95682"/>
    <w:p w14:paraId="019CF914" w14:textId="77777777" w:rsidR="00BC324A" w:rsidRDefault="00BC324A" w:rsidP="00271613">
      <w:pPr>
        <w:pStyle w:val="Ttulo2"/>
      </w:pPr>
      <w:r>
        <w:t>Sensoriamento remoto</w:t>
      </w:r>
      <w:r w:rsidR="001B3F03">
        <w:t xml:space="preserve"> orbital</w:t>
      </w:r>
    </w:p>
    <w:p w14:paraId="7E0C1262" w14:textId="77777777" w:rsidR="00704E58" w:rsidRPr="00704E58" w:rsidRDefault="00704E58" w:rsidP="00704E58"/>
    <w:p w14:paraId="302A3A8E" w14:textId="77777777" w:rsidR="003D2F56" w:rsidRDefault="00BF66E4" w:rsidP="00704E58">
      <w:pPr>
        <w:rPr>
          <w:rFonts w:cs="Arial"/>
          <w:color w:val="000000"/>
          <w:shd w:val="clear" w:color="auto" w:fill="FFFFFF"/>
        </w:rPr>
      </w:pPr>
      <w:r w:rsidRPr="001B5927">
        <w:rPr>
          <w:rFonts w:cs="Arial"/>
          <w:color w:val="000000"/>
          <w:shd w:val="clear" w:color="auto" w:fill="FFFFFF"/>
        </w:rPr>
        <w:t xml:space="preserve">Relacionar as variáveis </w:t>
      </w:r>
      <w:r w:rsidR="00F528B4" w:rsidRPr="001B5927">
        <w:rPr>
          <w:rFonts w:cs="Arial"/>
          <w:color w:val="000000"/>
          <w:shd w:val="clear" w:color="auto" w:fill="FFFFFF"/>
        </w:rPr>
        <w:t>agrometeorologi</w:t>
      </w:r>
      <w:r w:rsidR="00F528B4">
        <w:rPr>
          <w:rFonts w:cs="Arial"/>
          <w:color w:val="000000"/>
          <w:shd w:val="clear" w:color="auto" w:fill="FFFFFF"/>
        </w:rPr>
        <w:t>ca</w:t>
      </w:r>
      <w:r w:rsidR="00F528B4" w:rsidRPr="001B5927">
        <w:rPr>
          <w:rFonts w:cs="Arial"/>
          <w:color w:val="000000"/>
          <w:shd w:val="clear" w:color="auto" w:fill="FFFFFF"/>
        </w:rPr>
        <w:t>s</w:t>
      </w:r>
      <w:r w:rsidR="00075319" w:rsidRPr="001B5927">
        <w:rPr>
          <w:rFonts w:cs="Arial"/>
          <w:color w:val="000000"/>
          <w:shd w:val="clear" w:color="auto" w:fill="FFFFFF"/>
        </w:rPr>
        <w:t xml:space="preserve"> com a produtividade de uma cultura</w:t>
      </w:r>
      <w:r w:rsidRPr="001B5927">
        <w:rPr>
          <w:rFonts w:cs="Arial"/>
          <w:color w:val="000000"/>
          <w:shd w:val="clear" w:color="auto" w:fill="FFFFFF"/>
        </w:rPr>
        <w:t xml:space="preserve"> não é</w:t>
      </w:r>
      <w:r w:rsidR="00075319" w:rsidRPr="001B5927">
        <w:rPr>
          <w:rFonts w:cs="Arial"/>
          <w:color w:val="000000"/>
          <w:shd w:val="clear" w:color="auto" w:fill="FFFFFF"/>
        </w:rPr>
        <w:t xml:space="preserve"> tarefa</w:t>
      </w:r>
      <w:r w:rsidRPr="001B5927">
        <w:rPr>
          <w:rFonts w:cs="Arial"/>
          <w:color w:val="000000"/>
          <w:shd w:val="clear" w:color="auto" w:fill="FFFFFF"/>
        </w:rPr>
        <w:t xml:space="preserve"> fácil (Araújo</w:t>
      </w:r>
      <w:r w:rsidR="00F528B4">
        <w:rPr>
          <w:rFonts w:cs="Arial"/>
          <w:color w:val="000000"/>
          <w:shd w:val="clear" w:color="auto" w:fill="FFFFFF"/>
        </w:rPr>
        <w:t xml:space="preserve"> et al., 2011</w:t>
      </w:r>
      <w:r w:rsidRPr="001B5927">
        <w:rPr>
          <w:rFonts w:cs="Arial"/>
          <w:color w:val="000000"/>
          <w:shd w:val="clear" w:color="auto" w:fill="FFFFFF"/>
        </w:rPr>
        <w:t>)</w:t>
      </w:r>
      <w:r w:rsidR="00075319" w:rsidRPr="001B5927">
        <w:rPr>
          <w:rFonts w:cs="Arial"/>
          <w:color w:val="000000"/>
          <w:shd w:val="clear" w:color="auto" w:fill="FFFFFF"/>
        </w:rPr>
        <w:t>.</w:t>
      </w:r>
      <w:r w:rsidRPr="001B5927">
        <w:rPr>
          <w:rFonts w:cs="Arial"/>
        </w:rPr>
        <w:t xml:space="preserve"> </w:t>
      </w:r>
      <w:r w:rsidRPr="001B5927">
        <w:rPr>
          <w:rFonts w:cs="Arial"/>
          <w:color w:val="000000"/>
          <w:shd w:val="clear" w:color="auto" w:fill="FFFFFF"/>
        </w:rPr>
        <w:t xml:space="preserve">Segundo Rudorff &amp; Batista (1990), parte </w:t>
      </w:r>
      <w:r w:rsidR="00075319" w:rsidRPr="001B5927">
        <w:rPr>
          <w:rFonts w:cs="Arial"/>
          <w:color w:val="000000"/>
          <w:shd w:val="clear" w:color="auto" w:fill="FFFFFF"/>
        </w:rPr>
        <w:t>das</w:t>
      </w:r>
      <w:r w:rsidRPr="001B5927">
        <w:rPr>
          <w:rFonts w:cs="Arial"/>
          <w:color w:val="000000"/>
          <w:shd w:val="clear" w:color="auto" w:fill="FFFFFF"/>
        </w:rPr>
        <w:t xml:space="preserve"> questões</w:t>
      </w:r>
      <w:r w:rsidR="00075319" w:rsidRPr="001B5927">
        <w:rPr>
          <w:rFonts w:cs="Arial"/>
          <w:color w:val="000000"/>
          <w:shd w:val="clear" w:color="auto" w:fill="FFFFFF"/>
        </w:rPr>
        <w:t xml:space="preserve"> que dificultam o estudo</w:t>
      </w:r>
      <w:r w:rsidR="00F528B4">
        <w:rPr>
          <w:rFonts w:cs="Arial"/>
          <w:color w:val="000000"/>
          <w:shd w:val="clear" w:color="auto" w:fill="FFFFFF"/>
        </w:rPr>
        <w:t xml:space="preserve"> entre essa relação</w:t>
      </w:r>
      <w:r w:rsidRPr="001B5927">
        <w:rPr>
          <w:rFonts w:cs="Arial"/>
          <w:color w:val="000000"/>
          <w:shd w:val="clear" w:color="auto" w:fill="FFFFFF"/>
        </w:rPr>
        <w:t xml:space="preserve"> pode</w:t>
      </w:r>
      <w:r w:rsidR="00075319" w:rsidRPr="001B5927">
        <w:rPr>
          <w:rFonts w:cs="Arial"/>
          <w:color w:val="000000"/>
          <w:shd w:val="clear" w:color="auto" w:fill="FFFFFF"/>
        </w:rPr>
        <w:t>m</w:t>
      </w:r>
      <w:r w:rsidRPr="001B5927">
        <w:rPr>
          <w:rFonts w:cs="Arial"/>
          <w:color w:val="000000"/>
          <w:shd w:val="clear" w:color="auto" w:fill="FFFFFF"/>
        </w:rPr>
        <w:t xml:space="preserve"> ser solucionada</w:t>
      </w:r>
      <w:r w:rsidR="00075319" w:rsidRPr="001B5927">
        <w:rPr>
          <w:rFonts w:cs="Arial"/>
          <w:color w:val="000000"/>
          <w:shd w:val="clear" w:color="auto" w:fill="FFFFFF"/>
        </w:rPr>
        <w:t>s</w:t>
      </w:r>
      <w:r w:rsidR="00F528B4">
        <w:rPr>
          <w:rFonts w:cs="Arial"/>
          <w:color w:val="000000"/>
          <w:shd w:val="clear" w:color="auto" w:fill="FFFFFF"/>
        </w:rPr>
        <w:t xml:space="preserve"> ao se incorporar </w:t>
      </w:r>
      <w:r w:rsidRPr="001B5927">
        <w:rPr>
          <w:rFonts w:cs="Arial"/>
          <w:color w:val="000000"/>
          <w:shd w:val="clear" w:color="auto" w:fill="FFFFFF"/>
        </w:rPr>
        <w:t>informações espectrais de culturas agrícolas</w:t>
      </w:r>
      <w:r w:rsidR="00F528B4">
        <w:rPr>
          <w:rFonts w:cs="Arial"/>
          <w:color w:val="000000"/>
          <w:shd w:val="clear" w:color="auto" w:fill="FFFFFF"/>
        </w:rPr>
        <w:t xml:space="preserve"> </w:t>
      </w:r>
      <w:r w:rsidR="00F528B4" w:rsidRPr="001B5927">
        <w:rPr>
          <w:rFonts w:cs="Arial"/>
          <w:color w:val="000000"/>
          <w:shd w:val="clear" w:color="auto" w:fill="FFFFFF"/>
        </w:rPr>
        <w:t>no modelo</w:t>
      </w:r>
      <w:r w:rsidRPr="001B5927">
        <w:rPr>
          <w:rFonts w:cs="Arial"/>
          <w:color w:val="000000"/>
          <w:shd w:val="clear" w:color="auto" w:fill="FFFFFF"/>
        </w:rPr>
        <w:t xml:space="preserve">, </w:t>
      </w:r>
      <w:r w:rsidR="00F528B4">
        <w:rPr>
          <w:rFonts w:cs="Arial"/>
          <w:color w:val="000000"/>
          <w:shd w:val="clear" w:color="auto" w:fill="FFFFFF"/>
        </w:rPr>
        <w:t xml:space="preserve">estas informações podem ser </w:t>
      </w:r>
      <w:r w:rsidRPr="001B5927">
        <w:rPr>
          <w:rFonts w:cs="Arial"/>
          <w:color w:val="000000"/>
          <w:shd w:val="clear" w:color="auto" w:fill="FFFFFF"/>
        </w:rPr>
        <w:t xml:space="preserve">obtidas em imagens de satélites </w:t>
      </w:r>
      <w:r w:rsidR="00F528B4">
        <w:rPr>
          <w:rFonts w:cs="Arial"/>
          <w:color w:val="000000"/>
          <w:shd w:val="clear" w:color="auto" w:fill="FFFFFF"/>
        </w:rPr>
        <w:t>por sensoriamento remoto e são</w:t>
      </w:r>
      <w:r w:rsidRPr="001B5927">
        <w:rPr>
          <w:rFonts w:cs="Arial"/>
          <w:color w:val="000000"/>
          <w:shd w:val="clear" w:color="auto" w:fill="FFFFFF"/>
        </w:rPr>
        <w:t xml:space="preserve"> expressas como índice de vegetação.</w:t>
      </w:r>
      <w:r w:rsidR="00075319" w:rsidRPr="001B5927">
        <w:rPr>
          <w:rFonts w:cs="Arial"/>
          <w:color w:val="000000"/>
          <w:shd w:val="clear" w:color="auto" w:fill="FFFFFF"/>
        </w:rPr>
        <w:t xml:space="preserve"> </w:t>
      </w:r>
      <w:r w:rsidR="003D2F56" w:rsidRPr="001B5927">
        <w:rPr>
          <w:rFonts w:cs="Arial"/>
          <w:color w:val="000000"/>
          <w:shd w:val="clear" w:color="auto" w:fill="FFFFFF"/>
        </w:rPr>
        <w:t xml:space="preserve">Resultados parecidos foram encontrados em </w:t>
      </w:r>
      <w:commentRangeStart w:id="1"/>
      <w:r w:rsidR="003D2F56" w:rsidRPr="00F528B4">
        <w:rPr>
          <w:rFonts w:cs="Arial"/>
          <w:color w:val="000000"/>
          <w:shd w:val="clear" w:color="auto" w:fill="FFFFFF"/>
        </w:rPr>
        <w:t>Joha</w:t>
      </w:r>
      <w:r w:rsidR="00F528B4" w:rsidRPr="00F528B4">
        <w:rPr>
          <w:rFonts w:cs="Arial"/>
          <w:color w:val="000000"/>
          <w:shd w:val="clear" w:color="auto" w:fill="FFFFFF"/>
        </w:rPr>
        <w:t>n</w:t>
      </w:r>
      <w:r w:rsidR="003D2F56" w:rsidRPr="00F528B4">
        <w:rPr>
          <w:rFonts w:cs="Arial"/>
          <w:color w:val="000000"/>
          <w:shd w:val="clear" w:color="auto" w:fill="FFFFFF"/>
        </w:rPr>
        <w:t>n</w:t>
      </w:r>
      <w:r w:rsidR="003D2F56" w:rsidRPr="001B5927">
        <w:rPr>
          <w:rFonts w:cs="Arial"/>
          <w:color w:val="000000"/>
          <w:shd w:val="clear" w:color="auto" w:fill="FFFFFF"/>
        </w:rPr>
        <w:t xml:space="preserve"> (2012) </w:t>
      </w:r>
      <w:commentRangeEnd w:id="1"/>
      <w:r w:rsidR="00B72CA6">
        <w:rPr>
          <w:rStyle w:val="Refdecomentrio"/>
        </w:rPr>
        <w:commentReference w:id="1"/>
      </w:r>
      <w:r w:rsidR="003D2F56" w:rsidRPr="001B5927">
        <w:rPr>
          <w:rFonts w:cs="Arial"/>
          <w:color w:val="000000"/>
          <w:shd w:val="clear" w:color="auto" w:fill="FFFFFF"/>
        </w:rPr>
        <w:t xml:space="preserve">que realizou estimativas de produtividade de soja, obtidas por meio dos modelos espectrais e modelos agro-espectrais, observando que </w:t>
      </w:r>
      <w:r w:rsidR="00183935">
        <w:rPr>
          <w:rFonts w:cs="Arial"/>
          <w:color w:val="000000"/>
          <w:shd w:val="clear" w:color="auto" w:fill="FFFFFF"/>
        </w:rPr>
        <w:t>o desempenho</w:t>
      </w:r>
      <w:r w:rsidR="00183935" w:rsidRPr="001B5927">
        <w:rPr>
          <w:rFonts w:cs="Arial"/>
          <w:color w:val="000000"/>
          <w:shd w:val="clear" w:color="auto" w:fill="FFFFFF"/>
        </w:rPr>
        <w:t xml:space="preserve"> dos modelos melhora</w:t>
      </w:r>
      <w:r w:rsidR="003D2F56" w:rsidRPr="001B5927">
        <w:rPr>
          <w:rFonts w:cs="Arial"/>
          <w:color w:val="000000"/>
          <w:shd w:val="clear" w:color="auto" w:fill="FFFFFF"/>
        </w:rPr>
        <w:t xml:space="preserve"> com a inserção de dados agrometeorológicos.</w:t>
      </w:r>
    </w:p>
    <w:p w14:paraId="5F152FD4" w14:textId="77777777" w:rsidR="002958DA" w:rsidRDefault="002958DA" w:rsidP="00704E58">
      <w:pPr>
        <w:rPr>
          <w:rFonts w:cs="Arial"/>
          <w:color w:val="000000"/>
          <w:shd w:val="clear" w:color="auto" w:fill="FFFFFF"/>
        </w:rPr>
      </w:pPr>
    </w:p>
    <w:p w14:paraId="4AD8B47A" w14:textId="5B5E4002" w:rsidR="002958DA" w:rsidRDefault="00F53BEA" w:rsidP="00F43698">
      <w:pPr>
        <w:pStyle w:val="Ttulo3"/>
      </w:pPr>
      <w:r>
        <w:t>Sensor Modis</w:t>
      </w:r>
    </w:p>
    <w:p w14:paraId="58AD3DBE" w14:textId="77777777" w:rsidR="00F53BEA" w:rsidRPr="00F53BEA" w:rsidRDefault="00F53BEA" w:rsidP="00F53BEA"/>
    <w:p w14:paraId="76908BB3" w14:textId="47CDAC62" w:rsidR="002958DA" w:rsidRDefault="00F53BEA" w:rsidP="002958DA">
      <w:pPr>
        <w:rPr>
          <w:rFonts w:cs="Arial"/>
        </w:rPr>
      </w:pPr>
      <w:r w:rsidRPr="00E739FF">
        <w:rPr>
          <w:rFonts w:cs="Arial"/>
        </w:rPr>
        <w:t xml:space="preserve">A técnica de sensoriamento remoto mostra-se eficiente no monitoramento da cobertura vegetal, evidenciando as variações temporais, detecção de mudanças, dinâmica sazonal e fenologia (YU </w:t>
      </w:r>
      <w:r>
        <w:rPr>
          <w:rFonts w:cs="Arial"/>
        </w:rPr>
        <w:t>et al., 2003). O</w:t>
      </w:r>
      <w:r w:rsidRPr="00E739FF">
        <w:rPr>
          <w:rFonts w:cs="Arial"/>
        </w:rPr>
        <w:t xml:space="preserve"> sensor</w:t>
      </w:r>
      <w:r>
        <w:rPr>
          <w:rFonts w:cs="Arial"/>
        </w:rPr>
        <w:t xml:space="preserve"> </w:t>
      </w:r>
      <w:r w:rsidRPr="00E739FF">
        <w:rPr>
          <w:rFonts w:cs="Arial"/>
        </w:rPr>
        <w:t>Moderate Resolution Imaging Spectroradiometer (MODIS) é um espectrorradiômetro</w:t>
      </w:r>
      <w:r>
        <w:rPr>
          <w:rFonts w:cs="Arial"/>
        </w:rPr>
        <w:t xml:space="preserve"> orbital </w:t>
      </w:r>
      <w:r w:rsidRPr="00E739FF">
        <w:rPr>
          <w:rFonts w:cs="Arial"/>
        </w:rPr>
        <w:t>a bordo das plataformas</w:t>
      </w:r>
      <w:r w:rsidR="007B4073">
        <w:rPr>
          <w:rFonts w:cs="Arial"/>
        </w:rPr>
        <w:t xml:space="preserve"> (satélites)</w:t>
      </w:r>
      <w:r w:rsidRPr="00E739FF">
        <w:rPr>
          <w:rFonts w:cs="Arial"/>
        </w:rPr>
        <w:t xml:space="preserve"> TERRA e AQUA, lançadas, respectivamente, em 1999 e 2002. </w:t>
      </w:r>
      <w:r>
        <w:rPr>
          <w:rFonts w:cs="Arial"/>
        </w:rPr>
        <w:t>C</w:t>
      </w:r>
      <w:r w:rsidRPr="00E739FF">
        <w:rPr>
          <w:rFonts w:cs="Arial"/>
        </w:rPr>
        <w:t>om 36 bandas, abrangendo as radiações do visível e do infravermelho,</w:t>
      </w:r>
      <w:r>
        <w:rPr>
          <w:rFonts w:cs="Arial"/>
        </w:rPr>
        <w:t xml:space="preserve"> este sensor</w:t>
      </w:r>
      <w:r w:rsidRPr="00E739FF">
        <w:rPr>
          <w:rFonts w:cs="Arial"/>
        </w:rPr>
        <w:t xml:space="preserve"> permit</w:t>
      </w:r>
      <w:r>
        <w:rPr>
          <w:rFonts w:cs="Arial"/>
        </w:rPr>
        <w:t>e</w:t>
      </w:r>
      <w:r w:rsidRPr="00E739FF">
        <w:rPr>
          <w:rFonts w:cs="Arial"/>
        </w:rPr>
        <w:t xml:space="preserve"> a obtenção de dados relacionados à vegetação, cobertura terrestre, nuvens e aerossóis, incidência de fogo, neve e cobertura de gelo no mar. </w:t>
      </w:r>
      <w:r w:rsidR="007B4073">
        <w:rPr>
          <w:rFonts w:cs="Arial"/>
        </w:rPr>
        <w:t xml:space="preserve">As </w:t>
      </w:r>
      <w:r w:rsidRPr="00E739FF">
        <w:rPr>
          <w:rFonts w:cs="Arial"/>
        </w:rPr>
        <w:t xml:space="preserve">imagens desse sensor permitem o monitoramento da cobertura global quase em tempo real, possuindo as seguintes resoluções: espacial (250, 500 e 1.000 m), espectral (545 a 14.385 nm) e temporal (de 1 a 2 dias) (JUSTICE; TOWNSHEND, 2002; </w:t>
      </w:r>
      <w:r w:rsidRPr="00E739FF">
        <w:rPr>
          <w:rFonts w:cs="Arial"/>
          <w:noProof/>
        </w:rPr>
        <w:t xml:space="preserve">COUTO JUNIOR </w:t>
      </w:r>
      <w:r w:rsidRPr="00E739FF">
        <w:rPr>
          <w:rFonts w:cs="Arial"/>
          <w:i/>
          <w:iCs/>
          <w:noProof/>
        </w:rPr>
        <w:t>et al.</w:t>
      </w:r>
      <w:r w:rsidRPr="00E739FF">
        <w:rPr>
          <w:rFonts w:cs="Arial"/>
          <w:noProof/>
        </w:rPr>
        <w:t>, 2011)</w:t>
      </w:r>
      <w:r w:rsidRPr="00E739FF">
        <w:rPr>
          <w:rFonts w:cs="Arial"/>
        </w:rPr>
        <w:t>.</w:t>
      </w:r>
    </w:p>
    <w:p w14:paraId="385AF88E" w14:textId="6844F14B" w:rsidR="007B4073" w:rsidRPr="005E3C4C" w:rsidRDefault="007B4073" w:rsidP="007B4073">
      <w:pPr>
        <w:ind w:firstLine="0"/>
      </w:pPr>
      <w:r>
        <w:rPr>
          <w:rFonts w:cs="Arial"/>
        </w:rPr>
        <w:t xml:space="preserve"> </w:t>
      </w:r>
      <w:r>
        <w:rPr>
          <w:rFonts w:cs="Arial"/>
        </w:rPr>
        <w:tab/>
        <w:t>Í</w:t>
      </w:r>
      <w:r w:rsidRPr="00E739FF">
        <w:rPr>
          <w:rFonts w:cs="Arial"/>
        </w:rPr>
        <w:t>ndices de vegetação podem ser obtidos a partir de dados do sensor MODIS, disponibilizados gratuitamente na forma composições de imagens de 16 dias, com resolução espacial de 250m. Entre os diversos produtos MODIS são disponibilizados dois índices de vegetação: o Índice de Vegetação por Diferença Normalizada (Normalized Difference Vegetation Index – NDVI) e o Índice de Realce da Vegetação (Enhanced Vegetation Index - EVI)</w:t>
      </w:r>
      <w:sdt>
        <w:sdtPr>
          <w:rPr>
            <w:rFonts w:cs="Arial"/>
          </w:rPr>
          <w:id w:val="-543986987"/>
          <w:citation/>
        </w:sdtPr>
        <w:sdtEndPr/>
        <w:sdtContent>
          <w:r w:rsidRPr="00E739FF">
            <w:rPr>
              <w:rFonts w:cs="Arial"/>
            </w:rPr>
            <w:fldChar w:fldCharType="begin"/>
          </w:r>
          <w:r w:rsidRPr="00E739FF">
            <w:rPr>
              <w:rFonts w:cs="Arial"/>
            </w:rPr>
            <w:instrText xml:space="preserve"> CITATION Jun07 \l 1046 </w:instrText>
          </w:r>
          <w:r w:rsidRPr="00E739FF">
            <w:rPr>
              <w:rFonts w:cs="Arial"/>
            </w:rPr>
            <w:fldChar w:fldCharType="separate"/>
          </w:r>
          <w:r>
            <w:rPr>
              <w:rFonts w:cs="Arial"/>
              <w:noProof/>
            </w:rPr>
            <w:t xml:space="preserve"> </w:t>
          </w:r>
          <w:r w:rsidRPr="002318A1">
            <w:rPr>
              <w:rFonts w:cs="Arial"/>
              <w:noProof/>
            </w:rPr>
            <w:t>(JUNGES, ALVES e FONTANA, 2007)</w:t>
          </w:r>
          <w:r w:rsidRPr="00E739FF">
            <w:rPr>
              <w:rFonts w:cs="Arial"/>
            </w:rPr>
            <w:fldChar w:fldCharType="end"/>
          </w:r>
        </w:sdtContent>
      </w:sdt>
      <w:r w:rsidRPr="00E739FF">
        <w:rPr>
          <w:rFonts w:cs="Arial"/>
        </w:rPr>
        <w:t>.</w:t>
      </w:r>
    </w:p>
    <w:p w14:paraId="224C5B00" w14:textId="77777777" w:rsidR="002958DA" w:rsidRPr="005157F7" w:rsidRDefault="002958DA" w:rsidP="002958DA">
      <w:pPr>
        <w:ind w:firstLine="709"/>
      </w:pPr>
      <w:r w:rsidRPr="005157F7">
        <w:lastRenderedPageBreak/>
        <w:t xml:space="preserve">Os índices de vegetação são baseados em valores digitais de intensidade, para avaliar a biomassa ou vigor vegetativo. São formados por várias combinações de valores espectrais que são somados, divididos ou multiplicados de um modo a produzir um valor único que indica a quantidade biomassa ou o vigor vegetativo dentro de um pixel. Altos valores do IV identificam pixels cobertos por proporções substanciais de vegetação saudável. </w:t>
      </w:r>
      <w:r w:rsidR="007B3B3F" w:rsidRPr="005157F7">
        <w:t>Algumas relações entre bandas têm</w:t>
      </w:r>
      <w:r w:rsidRPr="005157F7">
        <w:t xml:space="preserve"> sido definidas aplicando os conhecimentos de comportamento espectral da vegetação viva</w:t>
      </w:r>
      <w:r>
        <w:t>.</w:t>
      </w:r>
      <w:r w:rsidRPr="00EC404E">
        <w:t xml:space="preserve"> No caso da vegetação viva essa estratégia pode ser especialmente efetiva por causa a relação inversa entre a refletância nas regiões espectrais do vermelho e do infravermelho </w:t>
      </w:r>
      <w:r w:rsidRPr="005157F7">
        <w:fldChar w:fldCharType="begin" w:fldLock="1"/>
      </w:r>
      <w:r w:rsidRPr="005157F7">
        <w:instrText>ADDIN CSL_CITATION { "citationItems" : [ { "id" : "ITEM-1", "itemData" : { "ISBN" : "9781609181765", "author" : [ { "dropping-particle" : "", "family" : "Campbell", "given" : "James B", "non-dropping-particle" : "", "parse-names" : false, "suffix" : "" }, { "dropping-particle" : "", "family" : "Wynne", "given" : "Randolph H", "non-dropping-particle" : "", "parse-names" : false, "suffix" : "" } ], "id" : "ITEM-1", "issued" : { "date-parts" : [ [ "2011" ] ] }, "page" : "718", "publisher" : "The Guilford Press", "publisher-place" : "New York", "title" : "Introduction to Remote Sensing", "type" : "book" }, "uris" : [ "http://www.mendeley.com/documents/?uuid=c03df052-5f9b-4bad-b500-dca9281ec86b" ] } ], "mendeley" : { "formattedCitation" : "(CAMPBELL; WYNNE, 2011)", "manualFormatting" : "(CAMPBELL &amp; WYNNE, 2011)", "plainTextFormattedCitation" : "(CAMPBELL; WYNNE, 2011)", "previouslyFormattedCitation" : "(CAMPBELL; WYNNE, 2011)" }, "properties" : { "noteIndex" : 0 }, "schema" : "https://github.com/citation-style-language/schema/raw/master/csl-citation.json" }</w:instrText>
      </w:r>
      <w:r w:rsidRPr="005157F7">
        <w:fldChar w:fldCharType="separate"/>
      </w:r>
      <w:r w:rsidRPr="005157F7">
        <w:rPr>
          <w:noProof/>
        </w:rPr>
        <w:t>(CAMPBELL &amp; WYNNE, 2011)</w:t>
      </w:r>
      <w:r w:rsidRPr="005157F7">
        <w:fldChar w:fldCharType="end"/>
      </w:r>
      <w:r w:rsidRPr="005157F7">
        <w:t>.</w:t>
      </w:r>
    </w:p>
    <w:p w14:paraId="03AA1169" w14:textId="1F37D4E3" w:rsidR="0010693E" w:rsidRDefault="007B4073" w:rsidP="007B4073">
      <w:pPr>
        <w:rPr>
          <w:rFonts w:cs="Arial"/>
          <w:color w:val="000000"/>
          <w:shd w:val="clear" w:color="auto" w:fill="FFFFFF"/>
        </w:rPr>
      </w:pPr>
      <w:r w:rsidRPr="007B4073">
        <w:rPr>
          <w:rFonts w:cs="Arial"/>
          <w:color w:val="000000"/>
          <w:shd w:val="clear" w:color="auto" w:fill="FFFFFF"/>
        </w:rPr>
        <w:t>Os índices de vegetação minimizam as interferências relativas às variações provenientes do ângulo solar e dos efeitos atmosféricos, observados em dados multitemporais. Enquanto o NDVI é sensível à clorofila, o EVI é mais sensível às variações na resposta estrutural do dossel, incluindo o índice de área foliar (LAI), a fisionomia da planta e a arquitetura do dossel (COUTO JUNIOR et al., 2011, HUETE et al., 2002)</w:t>
      </w:r>
    </w:p>
    <w:p w14:paraId="3AEEA130" w14:textId="7B634729" w:rsidR="00673E22" w:rsidRDefault="007B4073" w:rsidP="00673E22">
      <w:pPr>
        <w:spacing w:after="240"/>
        <w:rPr>
          <w:rFonts w:cs="Arial"/>
          <w:color w:val="000000"/>
          <w:shd w:val="clear" w:color="auto" w:fill="FFFFFF"/>
        </w:rPr>
      </w:pPr>
      <w:r>
        <w:rPr>
          <w:rFonts w:cs="Arial"/>
          <w:color w:val="000000"/>
          <w:shd w:val="clear" w:color="auto" w:fill="FFFFFF"/>
        </w:rPr>
        <w:t>O EVI foi desenvolvido para otimizar o sinal de resposta da vegetação, melhorando a sensibilidade em regiões com maiores densidades de biomassa, além de proporcionar o monitoramento da vegetação através de uma ligação do sinal de fundo do dossel e da redução das influências atmosféricas (HUETE et al. 1999). O EVI pode ser calculado por meio da Equação 2.</w:t>
      </w:r>
    </w:p>
    <w:tbl>
      <w:tblPr>
        <w:tblStyle w:val="Tabelacomgrade"/>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
        <w:gridCol w:w="8791"/>
        <w:gridCol w:w="608"/>
      </w:tblGrid>
      <w:tr w:rsidR="00673E22" w14:paraId="0B76F26B" w14:textId="77777777" w:rsidTr="00F223D1">
        <w:tc>
          <w:tcPr>
            <w:tcW w:w="130" w:type="pct"/>
          </w:tcPr>
          <w:p w14:paraId="66C7D093" w14:textId="77777777" w:rsidR="00673E22" w:rsidRDefault="00673E22" w:rsidP="006E37AD">
            <w:pPr>
              <w:spacing w:before="240" w:after="240"/>
              <w:ind w:firstLine="0"/>
            </w:pPr>
          </w:p>
        </w:tc>
        <w:tc>
          <w:tcPr>
            <w:tcW w:w="4715" w:type="pct"/>
            <w:vAlign w:val="center"/>
          </w:tcPr>
          <w:p w14:paraId="1A999271" w14:textId="7F520D5D" w:rsidR="00673E22" w:rsidRDefault="00673E22" w:rsidP="00F223D1">
            <w:pPr>
              <w:ind w:firstLine="709"/>
            </w:pPr>
            <m:oMathPara>
              <m:oMath>
                <m:r>
                  <w:rPr>
                    <w:rFonts w:ascii="Cambria Math" w:hAnsi="Cambria Math" w:cs="Arial"/>
                    <w:sz w:val="24"/>
                    <w:szCs w:val="24"/>
                  </w:rPr>
                  <m:t>EVI=G</m:t>
                </m:r>
                <m:d>
                  <m:dPr>
                    <m:ctrlPr>
                      <w:rPr>
                        <w:rFonts w:ascii="Cambria Math" w:hAnsi="Cambria Math" w:cs="Arial"/>
                        <w:i/>
                        <w:sz w:val="24"/>
                        <w:szCs w:val="24"/>
                      </w:rPr>
                    </m:ctrlPr>
                  </m:dPr>
                  <m:e>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ρ</m:t>
                            </m:r>
                          </m:e>
                          <m:sub>
                            <m:r>
                              <w:rPr>
                                <w:rFonts w:ascii="Cambria Math" w:hAnsi="Cambria Math" w:cs="Arial"/>
                                <w:sz w:val="24"/>
                                <w:szCs w:val="24"/>
                              </w:rPr>
                              <m:t>IVP</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ρ</m:t>
                            </m:r>
                          </m:e>
                          <m:sub>
                            <m:r>
                              <w:rPr>
                                <w:rFonts w:ascii="Cambria Math" w:hAnsi="Cambria Math" w:cs="Arial"/>
                                <w:sz w:val="24"/>
                                <w:szCs w:val="24"/>
                              </w:rPr>
                              <m:t>V</m:t>
                            </m:r>
                          </m:sub>
                        </m:sSub>
                      </m:num>
                      <m:den>
                        <m:sSub>
                          <m:sSubPr>
                            <m:ctrlPr>
                              <w:rPr>
                                <w:rFonts w:ascii="Cambria Math" w:hAnsi="Cambria Math" w:cs="Arial"/>
                                <w:i/>
                                <w:sz w:val="24"/>
                                <w:szCs w:val="24"/>
                              </w:rPr>
                            </m:ctrlPr>
                          </m:sSubPr>
                          <m:e>
                            <m:r>
                              <w:rPr>
                                <w:rFonts w:ascii="Cambria Math" w:hAnsi="Cambria Math" w:cs="Arial"/>
                                <w:sz w:val="24"/>
                                <w:szCs w:val="24"/>
                              </w:rPr>
                              <m:t>ρ</m:t>
                            </m:r>
                          </m:e>
                          <m:sub>
                            <m:r>
                              <w:rPr>
                                <w:rFonts w:ascii="Cambria Math" w:hAnsi="Cambria Math" w:cs="Arial"/>
                                <w:sz w:val="24"/>
                                <w:szCs w:val="24"/>
                              </w:rPr>
                              <m:t>IVP</m:t>
                            </m:r>
                          </m:sub>
                        </m:sSub>
                        <m:r>
                          <w:rPr>
                            <w:rFonts w:ascii="Cambria Math" w:hAnsi="Cambria Math" w:cs="Arial"/>
                            <w:sz w:val="24"/>
                            <w:szCs w:val="24"/>
                          </w:rPr>
                          <m:t>+C1*</m:t>
                        </m:r>
                        <m:sSub>
                          <m:sSubPr>
                            <m:ctrlPr>
                              <w:rPr>
                                <w:rFonts w:ascii="Cambria Math" w:hAnsi="Cambria Math" w:cs="Arial"/>
                                <w:i/>
                                <w:sz w:val="24"/>
                                <w:szCs w:val="24"/>
                              </w:rPr>
                            </m:ctrlPr>
                          </m:sSubPr>
                          <m:e>
                            <m:r>
                              <w:rPr>
                                <w:rFonts w:ascii="Cambria Math" w:hAnsi="Cambria Math" w:cs="Arial"/>
                                <w:sz w:val="24"/>
                                <w:szCs w:val="24"/>
                              </w:rPr>
                              <m:t>ρ</m:t>
                            </m:r>
                          </m:e>
                          <m:sub>
                            <m:r>
                              <w:rPr>
                                <w:rFonts w:ascii="Cambria Math" w:hAnsi="Cambria Math" w:cs="Arial"/>
                                <w:sz w:val="24"/>
                                <w:szCs w:val="24"/>
                              </w:rPr>
                              <m:t>V</m:t>
                            </m:r>
                          </m:sub>
                        </m:sSub>
                        <m:r>
                          <w:rPr>
                            <w:rFonts w:ascii="Cambria Math" w:hAnsi="Cambria Math" w:cs="Arial"/>
                            <w:sz w:val="24"/>
                            <w:szCs w:val="24"/>
                          </w:rPr>
                          <m:t>-C2*</m:t>
                        </m:r>
                        <m:sSub>
                          <m:sSubPr>
                            <m:ctrlPr>
                              <w:rPr>
                                <w:rFonts w:ascii="Cambria Math" w:hAnsi="Cambria Math" w:cs="Arial"/>
                                <w:i/>
                                <w:sz w:val="24"/>
                                <w:szCs w:val="24"/>
                              </w:rPr>
                            </m:ctrlPr>
                          </m:sSubPr>
                          <m:e>
                            <m:r>
                              <w:rPr>
                                <w:rFonts w:ascii="Cambria Math" w:hAnsi="Cambria Math" w:cs="Arial"/>
                                <w:sz w:val="24"/>
                                <w:szCs w:val="24"/>
                              </w:rPr>
                              <m:t>ρ</m:t>
                            </m:r>
                          </m:e>
                          <m:sub>
                            <m:r>
                              <w:rPr>
                                <w:rFonts w:ascii="Cambria Math" w:hAnsi="Cambria Math" w:cs="Arial"/>
                                <w:sz w:val="24"/>
                                <w:szCs w:val="24"/>
                              </w:rPr>
                              <m:t>A</m:t>
                            </m:r>
                          </m:sub>
                        </m:sSub>
                        <m:r>
                          <w:rPr>
                            <w:rFonts w:ascii="Cambria Math" w:hAnsi="Cambria Math" w:cs="Arial"/>
                            <w:sz w:val="24"/>
                            <w:szCs w:val="24"/>
                          </w:rPr>
                          <m:t xml:space="preserve">+L </m:t>
                        </m:r>
                      </m:den>
                    </m:f>
                  </m:e>
                </m:d>
              </m:oMath>
            </m:oMathPara>
          </w:p>
        </w:tc>
        <w:tc>
          <w:tcPr>
            <w:tcW w:w="155" w:type="pct"/>
          </w:tcPr>
          <w:p w14:paraId="1093A6E9" w14:textId="2D699F04" w:rsidR="00673E22" w:rsidRDefault="00673E22" w:rsidP="00673E22">
            <w:pPr>
              <w:spacing w:before="240" w:after="240"/>
              <w:ind w:firstLine="0"/>
              <w:jc w:val="right"/>
            </w:pPr>
            <w:r>
              <w:t>(</w:t>
            </w:r>
            <w:r w:rsidR="00904924">
              <w:fldChar w:fldCharType="begin"/>
            </w:r>
            <w:r w:rsidR="00904924">
              <w:instrText xml:space="preserve"> Seq Equação \* MERGEFORMAT  \* MERGEFORMAT </w:instrText>
            </w:r>
            <w:r w:rsidR="00904924">
              <w:fldChar w:fldCharType="separate"/>
            </w:r>
            <w:r>
              <w:rPr>
                <w:noProof/>
              </w:rPr>
              <w:t>13</w:t>
            </w:r>
            <w:r w:rsidR="00904924">
              <w:rPr>
                <w:noProof/>
              </w:rPr>
              <w:fldChar w:fldCharType="end"/>
            </w:r>
            <w:r>
              <w:t>)</w:t>
            </w:r>
          </w:p>
        </w:tc>
      </w:tr>
    </w:tbl>
    <w:p w14:paraId="64D5FF9E" w14:textId="33498EC3" w:rsidR="007B4073" w:rsidRDefault="007B4073" w:rsidP="00673E22">
      <w:pPr>
        <w:ind w:firstLine="0"/>
        <w:rPr>
          <w:rFonts w:cs="Arial"/>
          <w:color w:val="000000"/>
          <w:shd w:val="clear" w:color="auto" w:fill="FFFFFF"/>
        </w:rPr>
      </w:pPr>
    </w:p>
    <w:p w14:paraId="56D10D5F" w14:textId="23EF17E2" w:rsidR="00760596" w:rsidRPr="00E739FF" w:rsidRDefault="00724285" w:rsidP="00760596">
      <w:pPr>
        <w:ind w:firstLine="0"/>
        <w:rPr>
          <w:rFonts w:cs="Arial"/>
        </w:rPr>
      </w:pPr>
      <w:r>
        <w:rPr>
          <w:rFonts w:cs="Arial"/>
        </w:rPr>
        <w:t>em que</w:t>
      </w:r>
      <w:r w:rsidR="00760596" w:rsidRPr="00E739FF">
        <w:rPr>
          <w:rFonts w:cs="Arial"/>
        </w:rPr>
        <w:t>,</w:t>
      </w:r>
      <w:r w:rsidR="00760596">
        <w:rPr>
          <w:rFonts w:cs="Arial"/>
        </w:rPr>
        <w:t xml:space="preserve"> segundo Justice et al. (1998):</w:t>
      </w:r>
    </w:p>
    <w:p w14:paraId="2CFADE30" w14:textId="77777777" w:rsidR="00760596" w:rsidRPr="00E739FF" w:rsidRDefault="00904924" w:rsidP="00673E22">
      <w:pPr>
        <w:pStyle w:val="descricaoformula"/>
      </w:pPr>
      <m:oMath>
        <m:sSub>
          <m:sSubPr>
            <m:ctrlPr>
              <w:rPr>
                <w:rFonts w:ascii="Cambria Math" w:hAnsi="Cambria Math"/>
                <w:i/>
              </w:rPr>
            </m:ctrlPr>
          </m:sSubPr>
          <m:e>
            <m:r>
              <w:rPr>
                <w:rFonts w:ascii="Cambria Math" w:hAnsi="Cambria Math"/>
              </w:rPr>
              <m:t>ρ</m:t>
            </m:r>
          </m:e>
          <m:sub>
            <m:r>
              <w:rPr>
                <w:rFonts w:ascii="Cambria Math" w:hAnsi="Cambria Math"/>
              </w:rPr>
              <m:t>IVP</m:t>
            </m:r>
          </m:sub>
        </m:sSub>
        <m:r>
          <w:rPr>
            <w:rFonts w:ascii="Cambria Math" w:hAnsi="Cambria Math"/>
          </w:rPr>
          <m:t xml:space="preserve"> </m:t>
        </m:r>
      </m:oMath>
      <w:r w:rsidR="00760596" w:rsidRPr="00E739FF">
        <w:t>= reflectância no Infravermelho Próximo;</w:t>
      </w:r>
    </w:p>
    <w:p w14:paraId="2F2AA7C3" w14:textId="77777777" w:rsidR="00760596" w:rsidRPr="00E739FF" w:rsidRDefault="00904924" w:rsidP="00673E22">
      <w:pPr>
        <w:pStyle w:val="descricaoformula"/>
      </w:pPr>
      <m:oMath>
        <m:sSub>
          <m:sSubPr>
            <m:ctrlPr>
              <w:rPr>
                <w:rFonts w:ascii="Cambria Math" w:hAnsi="Cambria Math"/>
                <w:i/>
              </w:rPr>
            </m:ctrlPr>
          </m:sSubPr>
          <m:e>
            <m:r>
              <w:rPr>
                <w:rFonts w:ascii="Cambria Math" w:hAnsi="Cambria Math"/>
              </w:rPr>
              <m:t>ρ</m:t>
            </m:r>
          </m:e>
          <m:sub>
            <m:r>
              <w:rPr>
                <w:rFonts w:ascii="Cambria Math" w:hAnsi="Cambria Math"/>
              </w:rPr>
              <m:t>V</m:t>
            </m:r>
          </m:sub>
        </m:sSub>
      </m:oMath>
      <w:r w:rsidR="00760596" w:rsidRPr="00E739FF">
        <w:t>= reflectância no Vermelho;</w:t>
      </w:r>
    </w:p>
    <w:p w14:paraId="1272B2E4" w14:textId="77777777" w:rsidR="00760596" w:rsidRPr="00E739FF" w:rsidRDefault="00904924" w:rsidP="00673E22">
      <w:pPr>
        <w:pStyle w:val="descricaoformula"/>
      </w:pPr>
      <m:oMath>
        <m:sSub>
          <m:sSubPr>
            <m:ctrlPr>
              <w:rPr>
                <w:rFonts w:ascii="Cambria Math" w:hAnsi="Cambria Math"/>
                <w:i/>
              </w:rPr>
            </m:ctrlPr>
          </m:sSubPr>
          <m:e>
            <m:r>
              <w:rPr>
                <w:rFonts w:ascii="Cambria Math" w:hAnsi="Cambria Math"/>
              </w:rPr>
              <m:t>ρ</m:t>
            </m:r>
          </m:e>
          <m:sub>
            <m:r>
              <w:rPr>
                <w:rFonts w:ascii="Cambria Math" w:hAnsi="Cambria Math"/>
              </w:rPr>
              <m:t>A</m:t>
            </m:r>
          </m:sub>
        </m:sSub>
      </m:oMath>
      <w:r w:rsidR="00760596" w:rsidRPr="00E739FF">
        <w:t xml:space="preserve"> = reflectância no Azul;</w:t>
      </w:r>
    </w:p>
    <w:p w14:paraId="5545A081" w14:textId="77777777" w:rsidR="00760596" w:rsidRPr="00E739FF" w:rsidRDefault="00760596" w:rsidP="00673E22">
      <w:pPr>
        <w:pStyle w:val="descricaoformula"/>
      </w:pPr>
      <m:oMath>
        <m:r>
          <w:rPr>
            <w:rFonts w:ascii="Cambria Math" w:hAnsi="Cambria Math"/>
          </w:rPr>
          <m:t>C1</m:t>
        </m:r>
      </m:oMath>
      <w:r w:rsidRPr="00E739FF">
        <w:t xml:space="preserve"> = Coeficiente de correção dos efeitos atmosféricos para o vermelho (6);</w:t>
      </w:r>
    </w:p>
    <w:p w14:paraId="6B2B603C" w14:textId="77777777" w:rsidR="00760596" w:rsidRPr="00E739FF" w:rsidRDefault="00760596" w:rsidP="00673E22">
      <w:pPr>
        <w:pStyle w:val="descricaoformula"/>
      </w:pPr>
      <m:oMath>
        <m:r>
          <w:rPr>
            <w:rFonts w:ascii="Cambria Math" w:hAnsi="Cambria Math"/>
          </w:rPr>
          <m:t>C2</m:t>
        </m:r>
      </m:oMath>
      <w:r w:rsidRPr="00E739FF">
        <w:t xml:space="preserve"> = Coeficiente de correção dos efeitos atmosféricos para o azul (7,5);</w:t>
      </w:r>
    </w:p>
    <w:p w14:paraId="7A17C2CC" w14:textId="77777777" w:rsidR="00760596" w:rsidRPr="00E739FF" w:rsidRDefault="00760596" w:rsidP="00673E22">
      <w:pPr>
        <w:pStyle w:val="descricaoformula"/>
      </w:pPr>
      <m:oMath>
        <m:r>
          <w:rPr>
            <w:rFonts w:ascii="Cambria Math" w:hAnsi="Cambria Math"/>
          </w:rPr>
          <m:t>L</m:t>
        </m:r>
      </m:oMath>
      <w:r w:rsidRPr="00E739FF">
        <w:t xml:space="preserve"> = Fator de correção para a interferência do solo (1);</w:t>
      </w:r>
    </w:p>
    <w:p w14:paraId="7C99069D" w14:textId="77777777" w:rsidR="00760596" w:rsidRPr="00E739FF" w:rsidRDefault="00760596" w:rsidP="00673E22">
      <w:pPr>
        <w:pStyle w:val="descricaoformula"/>
      </w:pPr>
      <m:oMath>
        <m:r>
          <w:rPr>
            <w:rFonts w:ascii="Cambria Math" w:hAnsi="Cambria Math"/>
          </w:rPr>
          <m:t>G</m:t>
        </m:r>
      </m:oMath>
      <w:r w:rsidRPr="00E739FF">
        <w:t xml:space="preserve"> = Fator de ganho (2,5).</w:t>
      </w:r>
    </w:p>
    <w:p w14:paraId="09B80632" w14:textId="306A9886" w:rsidR="00760596" w:rsidRDefault="00760596" w:rsidP="00760596">
      <w:pPr>
        <w:ind w:firstLine="0"/>
      </w:pPr>
    </w:p>
    <w:p w14:paraId="2C09B7A9" w14:textId="367B844D" w:rsidR="00760596" w:rsidRDefault="00760596" w:rsidP="00760596">
      <w:r w:rsidRPr="00E739FF">
        <w:t>O NDVI é um bom estimador de biomassa, sendo o índice mais utilizado em pesquisas que são relacionadas à dinâmica da cobertura vegetal, tais como o acompanhamento e a avaliação de rendimento de culturas na agricultura de precisão</w:t>
      </w:r>
      <w:r w:rsidRPr="00E739FF">
        <w:rPr>
          <w:noProof/>
        </w:rPr>
        <w:t xml:space="preserve"> (PONTES, 2005; JUNGES </w:t>
      </w:r>
      <w:r w:rsidRPr="00E739FF">
        <w:rPr>
          <w:i/>
          <w:noProof/>
        </w:rPr>
        <w:t>et al</w:t>
      </w:r>
      <w:r w:rsidRPr="00E739FF">
        <w:rPr>
          <w:noProof/>
        </w:rPr>
        <w:t>., 2007)</w:t>
      </w:r>
      <w:r w:rsidRPr="00E739FF">
        <w:t xml:space="preserve">. O NDVI, proposto por Rouse </w:t>
      </w:r>
      <w:r w:rsidRPr="00E739FF">
        <w:rPr>
          <w:i/>
        </w:rPr>
        <w:t>et</w:t>
      </w:r>
      <w:r w:rsidRPr="00E739FF">
        <w:t xml:space="preserve"> </w:t>
      </w:r>
      <w:r w:rsidRPr="00E739FF">
        <w:rPr>
          <w:i/>
        </w:rPr>
        <w:t>al</w:t>
      </w:r>
      <w:r w:rsidRPr="00E739FF">
        <w:t xml:space="preserve">., (1973), é dado pela Equação </w:t>
      </w:r>
      <w:r>
        <w:t>2</w:t>
      </w:r>
      <w:r w:rsidRPr="00E739FF">
        <w:t>:</w:t>
      </w:r>
    </w:p>
    <w:p w14:paraId="4EBDB385" w14:textId="77777777" w:rsidR="00760596" w:rsidRPr="00E739FF" w:rsidRDefault="00760596" w:rsidP="00760596">
      <w:pPr>
        <w:autoSpaceDE w:val="0"/>
        <w:autoSpaceDN w:val="0"/>
        <w:adjustRightInd w:val="0"/>
        <w:spacing w:line="240" w:lineRule="auto"/>
        <w:rPr>
          <w:rFonts w:cs="Arial"/>
        </w:rPr>
      </w:pPr>
    </w:p>
    <w:p w14:paraId="0BD7949B" w14:textId="1C7932BA" w:rsidR="00760596" w:rsidRDefault="00760596" w:rsidP="00760596">
      <w:pPr>
        <w:spacing w:line="240" w:lineRule="auto"/>
        <w:rPr>
          <w:rFonts w:cs="Arial"/>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3"/>
        <w:gridCol w:w="8480"/>
        <w:gridCol w:w="608"/>
      </w:tblGrid>
      <w:tr w:rsidR="00760596" w14:paraId="598C2AF0" w14:textId="77777777" w:rsidTr="00760596">
        <w:tc>
          <w:tcPr>
            <w:tcW w:w="534" w:type="dxa"/>
          </w:tcPr>
          <w:p w14:paraId="3D105DAF" w14:textId="77777777" w:rsidR="00760596" w:rsidRDefault="00760596" w:rsidP="007B4073">
            <w:pPr>
              <w:ind w:firstLine="0"/>
              <w:rPr>
                <w:rFonts w:cs="Arial"/>
                <w:color w:val="000000"/>
                <w:shd w:val="clear" w:color="auto" w:fill="FFFFFF"/>
              </w:rPr>
            </w:pPr>
          </w:p>
        </w:tc>
        <w:tc>
          <w:tcPr>
            <w:tcW w:w="8505" w:type="dxa"/>
            <w:vAlign w:val="center"/>
          </w:tcPr>
          <w:p w14:paraId="37E6D0E0" w14:textId="7BD7A73E" w:rsidR="00760596" w:rsidRDefault="00760596" w:rsidP="0077553E">
            <w:pPr>
              <w:ind w:firstLine="0"/>
              <w:jc w:val="center"/>
              <w:rPr>
                <w:rFonts w:cs="Arial"/>
                <w:color w:val="000000"/>
                <w:shd w:val="clear" w:color="auto" w:fill="FFFFFF"/>
              </w:rPr>
            </w:pPr>
            <m:oMathPara>
              <m:oMath>
                <m:r>
                  <w:rPr>
                    <w:rFonts w:ascii="Cambria Math" w:hAnsi="Cambria Math" w:cs="Arial"/>
                    <w:sz w:val="24"/>
                    <w:szCs w:val="24"/>
                  </w:rPr>
                  <m:t>NDVI=</m:t>
                </m:r>
                <m:f>
                  <m:fPr>
                    <m:ctrlPr>
                      <w:rPr>
                        <w:rFonts w:ascii="Cambria Math" w:hAnsi="Cambria Math" w:cs="Arial"/>
                        <w:i/>
                        <w:sz w:val="24"/>
                        <w:szCs w:val="24"/>
                      </w:rPr>
                    </m:ctrlPr>
                  </m:fPr>
                  <m:num>
                    <m:sSub>
                      <m:sSubPr>
                        <m:ctrlPr>
                          <w:rPr>
                            <w:rFonts w:ascii="Cambria Math" w:hAnsi="Cambria Math" w:cs="Arial"/>
                            <w:i/>
                            <w:sz w:val="24"/>
                            <w:szCs w:val="24"/>
                          </w:rPr>
                        </m:ctrlPr>
                      </m:sSubPr>
                      <m:e>
                        <m:r>
                          <w:rPr>
                            <w:rFonts w:ascii="Cambria Math" w:hAnsi="Cambria Math" w:cs="Arial"/>
                            <w:sz w:val="24"/>
                            <w:szCs w:val="24"/>
                          </w:rPr>
                          <m:t>ρ</m:t>
                        </m:r>
                      </m:e>
                      <m:sub>
                        <m:r>
                          <w:rPr>
                            <w:rFonts w:ascii="Cambria Math" w:hAnsi="Cambria Math" w:cs="Arial"/>
                            <w:sz w:val="24"/>
                            <w:szCs w:val="24"/>
                          </w:rPr>
                          <m:t>IVP</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ρ</m:t>
                        </m:r>
                      </m:e>
                      <m:sub>
                        <m:r>
                          <w:rPr>
                            <w:rFonts w:ascii="Cambria Math" w:hAnsi="Cambria Math" w:cs="Arial"/>
                            <w:sz w:val="24"/>
                            <w:szCs w:val="24"/>
                          </w:rPr>
                          <m:t>v</m:t>
                        </m:r>
                      </m:sub>
                    </m:sSub>
                  </m:num>
                  <m:den>
                    <m:sSub>
                      <m:sSubPr>
                        <m:ctrlPr>
                          <w:rPr>
                            <w:rFonts w:ascii="Cambria Math" w:hAnsi="Cambria Math" w:cs="Arial"/>
                            <w:i/>
                            <w:sz w:val="24"/>
                            <w:szCs w:val="24"/>
                          </w:rPr>
                        </m:ctrlPr>
                      </m:sSubPr>
                      <m:e>
                        <m:r>
                          <w:rPr>
                            <w:rFonts w:ascii="Cambria Math" w:hAnsi="Cambria Math" w:cs="Arial"/>
                            <w:sz w:val="24"/>
                            <w:szCs w:val="24"/>
                          </w:rPr>
                          <m:t>ρ</m:t>
                        </m:r>
                      </m:e>
                      <m:sub>
                        <m:r>
                          <w:rPr>
                            <w:rFonts w:ascii="Cambria Math" w:hAnsi="Cambria Math" w:cs="Arial"/>
                            <w:sz w:val="24"/>
                            <w:szCs w:val="24"/>
                          </w:rPr>
                          <m:t>ivp</m:t>
                        </m:r>
                      </m:sub>
                    </m:sSub>
                    <m:r>
                      <w:rPr>
                        <w:rFonts w:ascii="Cambria Math" w:hAnsi="Cambria Math" w:cs="Arial"/>
                        <w:sz w:val="24"/>
                        <w:szCs w:val="24"/>
                      </w:rPr>
                      <m:t>+</m:t>
                    </m:r>
                    <m:sSub>
                      <m:sSubPr>
                        <m:ctrlPr>
                          <w:rPr>
                            <w:rFonts w:ascii="Cambria Math" w:hAnsi="Cambria Math" w:cs="Arial"/>
                            <w:i/>
                            <w:sz w:val="24"/>
                            <w:szCs w:val="24"/>
                          </w:rPr>
                        </m:ctrlPr>
                      </m:sSubPr>
                      <m:e>
                        <m:r>
                          <w:rPr>
                            <w:rFonts w:ascii="Cambria Math" w:hAnsi="Cambria Math" w:cs="Arial"/>
                            <w:sz w:val="24"/>
                            <w:szCs w:val="24"/>
                          </w:rPr>
                          <m:t>ρ</m:t>
                        </m:r>
                      </m:e>
                      <m:sub>
                        <m:r>
                          <w:rPr>
                            <w:rFonts w:ascii="Cambria Math" w:hAnsi="Cambria Math" w:cs="Arial"/>
                            <w:sz w:val="24"/>
                            <w:szCs w:val="24"/>
                          </w:rPr>
                          <m:t>v</m:t>
                        </m:r>
                      </m:sub>
                    </m:sSub>
                  </m:den>
                </m:f>
              </m:oMath>
            </m:oMathPara>
          </w:p>
        </w:tc>
        <w:tc>
          <w:tcPr>
            <w:tcW w:w="506" w:type="dxa"/>
            <w:vAlign w:val="center"/>
          </w:tcPr>
          <w:p w14:paraId="2CE7F419" w14:textId="5A6FCC44" w:rsidR="00760596" w:rsidRDefault="00760596" w:rsidP="00673E22">
            <w:pPr>
              <w:ind w:firstLine="0"/>
              <w:jc w:val="right"/>
              <w:rPr>
                <w:rFonts w:cs="Arial"/>
                <w:color w:val="000000"/>
                <w:shd w:val="clear" w:color="auto" w:fill="FFFFFF"/>
              </w:rPr>
            </w:pPr>
            <w:r>
              <w:rPr>
                <w:rFonts w:cs="Arial"/>
                <w:color w:val="000000"/>
                <w:shd w:val="clear" w:color="auto" w:fill="FFFFFF"/>
              </w:rPr>
              <w:t>(</w:t>
            </w:r>
            <w:r w:rsidR="00673E22">
              <w:rPr>
                <w:rFonts w:cs="Arial"/>
                <w:color w:val="000000"/>
                <w:shd w:val="clear" w:color="auto" w:fill="FFFFFF"/>
              </w:rPr>
              <w:fldChar w:fldCharType="begin"/>
            </w:r>
            <w:r w:rsidR="00673E22">
              <w:rPr>
                <w:rFonts w:cs="Arial"/>
                <w:color w:val="000000"/>
                <w:shd w:val="clear" w:color="auto" w:fill="FFFFFF"/>
              </w:rPr>
              <w:instrText xml:space="preserve"> Seq Equação \* MERGEFORMAT  \* MERGEFORMAT </w:instrText>
            </w:r>
            <w:r w:rsidR="00673E22">
              <w:rPr>
                <w:rFonts w:cs="Arial"/>
                <w:color w:val="000000"/>
                <w:shd w:val="clear" w:color="auto" w:fill="FFFFFF"/>
              </w:rPr>
              <w:fldChar w:fldCharType="separate"/>
            </w:r>
            <w:r w:rsidR="00673E22">
              <w:rPr>
                <w:rFonts w:cs="Arial"/>
                <w:noProof/>
                <w:color w:val="000000"/>
                <w:shd w:val="clear" w:color="auto" w:fill="FFFFFF"/>
              </w:rPr>
              <w:t>14</w:t>
            </w:r>
            <w:r w:rsidR="00673E22">
              <w:rPr>
                <w:rFonts w:cs="Arial"/>
                <w:color w:val="000000"/>
                <w:shd w:val="clear" w:color="auto" w:fill="FFFFFF"/>
              </w:rPr>
              <w:fldChar w:fldCharType="end"/>
            </w:r>
            <w:r>
              <w:rPr>
                <w:rFonts w:cs="Arial"/>
                <w:color w:val="000000"/>
                <w:shd w:val="clear" w:color="auto" w:fill="FFFFFF"/>
              </w:rPr>
              <w:t>)</w:t>
            </w:r>
          </w:p>
        </w:tc>
      </w:tr>
    </w:tbl>
    <w:p w14:paraId="4C828DA3" w14:textId="2F3345CB" w:rsidR="00760596" w:rsidRPr="00E739FF" w:rsidRDefault="00760596" w:rsidP="00760596">
      <w:pPr>
        <w:spacing w:line="240" w:lineRule="auto"/>
        <w:ind w:firstLine="0"/>
        <w:rPr>
          <w:rFonts w:cs="Arial"/>
        </w:rPr>
      </w:pPr>
    </w:p>
    <w:p w14:paraId="47808479" w14:textId="77777777" w:rsidR="00760596" w:rsidRPr="00E739FF" w:rsidRDefault="00760596" w:rsidP="00760596">
      <w:pPr>
        <w:spacing w:line="240" w:lineRule="auto"/>
        <w:rPr>
          <w:rFonts w:cs="Arial"/>
        </w:rPr>
      </w:pPr>
    </w:p>
    <w:p w14:paraId="28670321" w14:textId="4130A5EF" w:rsidR="00760596" w:rsidRPr="00760596" w:rsidRDefault="00724285" w:rsidP="00673E22">
      <w:pPr>
        <w:ind w:firstLine="0"/>
      </w:pPr>
      <w:r>
        <w:t>em que:</w:t>
      </w:r>
    </w:p>
    <w:p w14:paraId="12EFD56B" w14:textId="769AFF6E" w:rsidR="00760596" w:rsidRPr="00E739FF" w:rsidRDefault="00904924" w:rsidP="00673E22">
      <w:pPr>
        <w:pStyle w:val="descricaoformula"/>
      </w:pPr>
      <m:oMath>
        <m:sSub>
          <m:sSubPr>
            <m:ctrlPr>
              <w:rPr>
                <w:rFonts w:ascii="Cambria Math" w:hAnsi="Cambria Math"/>
                <w:i/>
              </w:rPr>
            </m:ctrlPr>
          </m:sSubPr>
          <m:e>
            <m:r>
              <w:rPr>
                <w:rFonts w:ascii="Cambria Math" w:hAnsi="Cambria Math"/>
              </w:rPr>
              <m:t>ρ</m:t>
            </m:r>
          </m:e>
          <m:sub>
            <m:r>
              <w:rPr>
                <w:rFonts w:ascii="Cambria Math" w:hAnsi="Cambria Math"/>
              </w:rPr>
              <m:t>IVP</m:t>
            </m:r>
          </m:sub>
        </m:sSub>
        <m:r>
          <w:rPr>
            <w:rFonts w:ascii="Cambria Math" w:hAnsi="Cambria Math"/>
          </w:rPr>
          <m:t xml:space="preserve"> </m:t>
        </m:r>
      </m:oMath>
      <w:r w:rsidR="00760596" w:rsidRPr="00E739FF">
        <w:t xml:space="preserve">= </w:t>
      </w:r>
      <w:r w:rsidR="00724285" w:rsidRPr="00E739FF">
        <w:t xml:space="preserve">reflectância </w:t>
      </w:r>
      <w:r w:rsidR="00760596" w:rsidRPr="00E739FF">
        <w:t>no infravermelho próximo;</w:t>
      </w:r>
    </w:p>
    <w:p w14:paraId="15DB27D7" w14:textId="77777777" w:rsidR="00760596" w:rsidRPr="00E739FF" w:rsidRDefault="00904924" w:rsidP="00673E22">
      <w:pPr>
        <w:pStyle w:val="descricaoformula"/>
      </w:pPr>
      <m:oMath>
        <m:sSub>
          <m:sSubPr>
            <m:ctrlPr>
              <w:rPr>
                <w:rFonts w:ascii="Cambria Math" w:hAnsi="Cambria Math"/>
                <w:i/>
              </w:rPr>
            </m:ctrlPr>
          </m:sSubPr>
          <m:e>
            <m:r>
              <w:rPr>
                <w:rFonts w:ascii="Cambria Math" w:hAnsi="Cambria Math"/>
              </w:rPr>
              <m:t>ρ</m:t>
            </m:r>
          </m:e>
          <m:sub>
            <m:r>
              <w:rPr>
                <w:rFonts w:ascii="Cambria Math" w:hAnsi="Cambria Math"/>
              </w:rPr>
              <m:t>v</m:t>
            </m:r>
          </m:sub>
        </m:sSub>
      </m:oMath>
      <w:r w:rsidR="00760596" w:rsidRPr="00E739FF">
        <w:t xml:space="preserve"> = reflectância no vermelho.</w:t>
      </w:r>
    </w:p>
    <w:p w14:paraId="34723572" w14:textId="77777777" w:rsidR="00760596" w:rsidRPr="00E739FF" w:rsidRDefault="00760596" w:rsidP="00760596">
      <w:r w:rsidRPr="00E739FF">
        <w:t>Embora numericamente os valores do NDVI possam variar entre -1 e 1, a vegetação está associada aos valores positivos. Materiais que refletem mais intensamente na porção do vermelho em comparação com o infravermelho próximo (nuvens, água e neve) apresentam NDVI negativo (</w:t>
      </w:r>
      <w:r w:rsidRPr="00E739FF">
        <w:rPr>
          <w:noProof/>
        </w:rPr>
        <w:t>PONTES, 2005</w:t>
      </w:r>
      <w:r w:rsidRPr="00E739FF">
        <w:t>).</w:t>
      </w:r>
    </w:p>
    <w:p w14:paraId="7852D8A0" w14:textId="1D4D6657" w:rsidR="00760596" w:rsidRPr="0010693E" w:rsidRDefault="00760596" w:rsidP="00760596">
      <w:pPr>
        <w:ind w:firstLine="0"/>
      </w:pPr>
      <w:r>
        <w:tab/>
      </w:r>
    </w:p>
    <w:p w14:paraId="2E6A967A" w14:textId="77777777" w:rsidR="00BC324A" w:rsidRDefault="00BC324A" w:rsidP="00F43698">
      <w:pPr>
        <w:pStyle w:val="Ttulo3"/>
      </w:pPr>
      <w:r>
        <w:t>Modelo ECMWF</w:t>
      </w:r>
    </w:p>
    <w:p w14:paraId="4A1B9C0A" w14:textId="77777777" w:rsidR="00125EF7" w:rsidRPr="00125EF7" w:rsidRDefault="00125EF7" w:rsidP="00125EF7"/>
    <w:p w14:paraId="203DFDAE" w14:textId="67CBC6CF" w:rsidR="00125EF7" w:rsidRDefault="00125EF7" w:rsidP="00125EF7">
      <w:pPr>
        <w:rPr>
          <w:szCs w:val="20"/>
          <w:lang w:eastAsia="pt-BR"/>
        </w:rPr>
      </w:pPr>
      <w:r>
        <w:t>Grande parte dos estudos realizados obtém informações</w:t>
      </w:r>
      <w:r>
        <w:rPr>
          <w:szCs w:val="20"/>
          <w:lang w:eastAsia="pt-BR"/>
        </w:rPr>
        <w:t xml:space="preserve"> de dados de superfície proveniente de estações meteorológicas. Porém, os órgãos responsáveis </w:t>
      </w:r>
      <w:r w:rsidRPr="00676BA0">
        <w:rPr>
          <w:szCs w:val="20"/>
          <w:lang w:eastAsia="pt-BR"/>
        </w:rPr>
        <w:t>pela coleta e organização destes dados, não os disponibilizam</w:t>
      </w:r>
      <w:r>
        <w:rPr>
          <w:szCs w:val="20"/>
          <w:lang w:eastAsia="pt-BR"/>
        </w:rPr>
        <w:t xml:space="preserve"> </w:t>
      </w:r>
      <w:r w:rsidRPr="00676BA0">
        <w:rPr>
          <w:szCs w:val="20"/>
          <w:lang w:eastAsia="pt-BR"/>
        </w:rPr>
        <w:t>aos usuários em tempo real, numa quantidad</w:t>
      </w:r>
      <w:r w:rsidR="00760596">
        <w:rPr>
          <w:szCs w:val="20"/>
          <w:lang w:eastAsia="pt-BR"/>
        </w:rPr>
        <w:t>e (séries históricas) e formato</w:t>
      </w:r>
      <w:r w:rsidRPr="00676BA0">
        <w:rPr>
          <w:szCs w:val="20"/>
          <w:lang w:eastAsia="pt-BR"/>
        </w:rPr>
        <w:t xml:space="preserve"> que possam ser</w:t>
      </w:r>
      <w:r>
        <w:rPr>
          <w:szCs w:val="20"/>
          <w:lang w:eastAsia="pt-BR"/>
        </w:rPr>
        <w:t xml:space="preserve"> </w:t>
      </w:r>
      <w:r w:rsidRPr="00676BA0">
        <w:rPr>
          <w:szCs w:val="20"/>
          <w:lang w:eastAsia="pt-BR"/>
        </w:rPr>
        <w:t>utilizados para análises espaciais</w:t>
      </w:r>
      <w:r>
        <w:rPr>
          <w:szCs w:val="20"/>
          <w:lang w:eastAsia="pt-BR"/>
        </w:rPr>
        <w:t xml:space="preserve"> </w:t>
      </w:r>
      <w:r w:rsidR="0016174F">
        <w:rPr>
          <w:szCs w:val="20"/>
          <w:lang w:eastAsia="pt-BR"/>
        </w:rPr>
        <w:fldChar w:fldCharType="begin" w:fldLock="1"/>
      </w:r>
      <w:r>
        <w:rPr>
          <w:szCs w:val="20"/>
          <w:lang w:eastAsia="pt-BR"/>
        </w:rPr>
        <w:instrText>ADDIN CSL_CITATION { "citationItems" : [ { "id" : "ITEM-1", "itemData" : { "author" : [ { "dropping-particle" : "", "family" : "Johann", "given" : "Jerry A", "non-dropping-particle" : "", "parse-names" : false, "suffix" : "" } ], "id" : "ITEM-1", "issued" : { "date-parts" : [ [ "2012" ] ] }, "page" : "225", "publisher" : "UNICAMP - Campinas", "title" : "CALIBRA\u00c7\u00c3O DE DADOS AGROMETEOROL\u00d3GICOS E ESTIMATIVA DE \u00c1REA E PRODUTIVIDADE DE CULTURAS AGR\u00cdCOLAS DE VER\u00c3O NO ESTADO DO PARAN\u00c1", "type" : "thesis" }, "uris" : [ "http://www.mendeley.com/documents/?uuid=c8177880-bca9-4e77-8efe-8460d18db5d0" ] } ], "mendeley" : { "formattedCitation" : "(JOHANN, 2012)", "plainTextFormattedCitation" : "(JOHANN, 2012)", "previouslyFormattedCitation" : "(JOHANN, 2012)" }, "properties" : { "noteIndex" : 0 }, "schema" : "https://github.com/citation-style-language/schema/raw/master/csl-citation.json" }</w:instrText>
      </w:r>
      <w:r w:rsidR="0016174F">
        <w:rPr>
          <w:szCs w:val="20"/>
          <w:lang w:eastAsia="pt-BR"/>
        </w:rPr>
        <w:fldChar w:fldCharType="separate"/>
      </w:r>
      <w:r w:rsidRPr="004D1167">
        <w:rPr>
          <w:noProof/>
          <w:szCs w:val="20"/>
          <w:lang w:eastAsia="pt-BR"/>
        </w:rPr>
        <w:t>(JOHANN, 2012)</w:t>
      </w:r>
      <w:r w:rsidR="0016174F">
        <w:rPr>
          <w:szCs w:val="20"/>
          <w:lang w:eastAsia="pt-BR"/>
        </w:rPr>
        <w:fldChar w:fldCharType="end"/>
      </w:r>
      <w:r w:rsidRPr="00676BA0">
        <w:rPr>
          <w:szCs w:val="20"/>
          <w:lang w:eastAsia="pt-BR"/>
        </w:rPr>
        <w:t>.</w:t>
      </w:r>
      <w:r>
        <w:rPr>
          <w:szCs w:val="20"/>
          <w:lang w:eastAsia="pt-BR"/>
        </w:rPr>
        <w:t xml:space="preserve"> Uma fonte alternativa para obtenção de informações de dados agrometeorológicos tem sido o modelo ECMWF (</w:t>
      </w:r>
      <w:r w:rsidRPr="00E51D55">
        <w:rPr>
          <w:i/>
          <w:szCs w:val="20"/>
          <w:lang w:eastAsia="pt-BR"/>
        </w:rPr>
        <w:t>European Center for Medium-Range Weather Forecast</w:t>
      </w:r>
      <w:r>
        <w:rPr>
          <w:szCs w:val="20"/>
          <w:lang w:eastAsia="pt-BR"/>
        </w:rPr>
        <w:t>, 2010</w:t>
      </w:r>
      <w:r w:rsidR="00CA62FB">
        <w:rPr>
          <w:szCs w:val="20"/>
          <w:lang w:eastAsia="pt-BR"/>
        </w:rPr>
        <w:t>) que apresenta</w:t>
      </w:r>
      <w:r w:rsidRPr="00676BA0">
        <w:rPr>
          <w:szCs w:val="20"/>
          <w:lang w:eastAsia="pt-BR"/>
        </w:rPr>
        <w:t xml:space="preserve"> dados globais</w:t>
      </w:r>
      <w:r>
        <w:rPr>
          <w:szCs w:val="20"/>
          <w:lang w:eastAsia="pt-BR"/>
        </w:rPr>
        <w:t xml:space="preserve"> </w:t>
      </w:r>
      <w:r w:rsidR="00CA62FB">
        <w:rPr>
          <w:szCs w:val="20"/>
          <w:lang w:eastAsia="pt-BR"/>
        </w:rPr>
        <w:t xml:space="preserve">e </w:t>
      </w:r>
      <w:r w:rsidR="00760596">
        <w:rPr>
          <w:szCs w:val="20"/>
          <w:lang w:eastAsia="pt-BR"/>
        </w:rPr>
        <w:t>gratuitos</w:t>
      </w:r>
      <w:r>
        <w:rPr>
          <w:szCs w:val="20"/>
          <w:lang w:eastAsia="pt-BR"/>
        </w:rPr>
        <w:t>.</w:t>
      </w:r>
      <w:r w:rsidRPr="00676BA0">
        <w:rPr>
          <w:szCs w:val="20"/>
          <w:lang w:eastAsia="pt-BR"/>
        </w:rPr>
        <w:t xml:space="preserve"> </w:t>
      </w:r>
    </w:p>
    <w:p w14:paraId="0539D215" w14:textId="4AC398B2" w:rsidR="006359C6" w:rsidRPr="00BD75A9" w:rsidRDefault="006359C6" w:rsidP="006359C6">
      <w:pPr>
        <w:ind w:firstLine="709"/>
      </w:pPr>
      <w:r w:rsidRPr="00AE69A5">
        <w:t>O ECMWF (</w:t>
      </w:r>
      <w:r w:rsidRPr="00AE69A5">
        <w:rPr>
          <w:i/>
        </w:rPr>
        <w:t>European Centre for Medium-Range Weather Forecasts</w:t>
      </w:r>
      <w:r w:rsidRPr="00AE69A5">
        <w:t xml:space="preserve">) é o Centro </w:t>
      </w:r>
      <w:r>
        <w:t>de Previsão do Tempo de Médio alcance Europeu</w:t>
      </w:r>
      <w:r w:rsidR="00EF78EE">
        <w:t>.</w:t>
      </w:r>
      <w:r>
        <w:t xml:space="preserve"> Trata-se de uma organização intergovernamental com 34 países, e com base em Reading, no oeste de Londres – Reino Unido </w:t>
      </w:r>
      <w:r w:rsidR="0016174F">
        <w:fldChar w:fldCharType="begin" w:fldLock="1"/>
      </w:r>
      <w:r>
        <w:instrText>ADDIN CSL_CITATION { "citationItems" : [ { "id" : "ITEM-1", "itemData" : { "ISBN" : "9780387269283", "author" : [ { "dropping-particle" : "", "family" : "Woods", "given" : "Austin", "non-dropping-particle" : "", "parse-names" : false, "suffix" : "" } ], "id" : "ITEM-1", "issued" : { "date-parts" : [ [ "2006" ] ] }, "page" : "281", "publisher" : "Springer", "title" : "Medium-Range Weather Prediction", "type" : "book" }, "uris" : [ "http://www.mendeley.com/documents/?uuid=a9c28b66-7084-4e50-9818-caf6a65f5fd9" ] } ], "mendeley" : { "formattedCitation" : "(WOODS, 2006)", "plainTextFormattedCitation" : "(WOODS, 2006)", "previouslyFormattedCitation" : "(WOODS, 2006)" }, "properties" : { "noteIndex" : 0 }, "schema" : "https://github.com/citation-style-language/schema/raw/master/csl-citation.json" }</w:instrText>
      </w:r>
      <w:r w:rsidR="0016174F">
        <w:fldChar w:fldCharType="separate"/>
      </w:r>
      <w:r w:rsidRPr="002E3FD7">
        <w:rPr>
          <w:noProof/>
        </w:rPr>
        <w:t>(WOODS, 2006)</w:t>
      </w:r>
      <w:r w:rsidR="0016174F">
        <w:fldChar w:fldCharType="end"/>
      </w:r>
      <w:r>
        <w:t xml:space="preserve">. </w:t>
      </w:r>
    </w:p>
    <w:p w14:paraId="163D2940" w14:textId="7B496B21" w:rsidR="001A1476" w:rsidRDefault="000A57B2" w:rsidP="001A1476">
      <w:pPr>
        <w:ind w:firstLine="709"/>
      </w:pPr>
      <w:r>
        <w:t>O ECMWF apresenta</w:t>
      </w:r>
      <w:r w:rsidR="001A1476">
        <w:t xml:space="preserve"> variáveis agrometeorológicas</w:t>
      </w:r>
      <w:r>
        <w:t xml:space="preserve"> importantes para o estudo e aplicação de modelos de estimativa agrícola, as variáveis</w:t>
      </w:r>
      <w:r w:rsidR="001A1476">
        <w:t xml:space="preserve"> disponíveis no sistema são: temperatura média (ºC), temperatura máxima (ºC), temperatura mínima (ºC), precipitação total (somatório, mm), evapotranspiração total sobre a água (somatório, mm),</w:t>
      </w:r>
      <w:r w:rsidR="001A1476" w:rsidRPr="007D168A">
        <w:t xml:space="preserve"> </w:t>
      </w:r>
      <w:r w:rsidR="001A1476">
        <w:t>evapotranspiração total sobre o solo (somatório, mm), evapotranspiração de Penman-Monteith (somatório, mm), radiação global total (somatório, kJ.m</w:t>
      </w:r>
      <w:r w:rsidR="001A1476">
        <w:rPr>
          <w:vertAlign w:val="superscript"/>
        </w:rPr>
        <w:t>-2</w:t>
      </w:r>
      <w:r w:rsidR="001A1476">
        <w:t>), média de profundidade da neve (cm), profundidade mínima de neve (cm), profundidade máxima de neve (cm), balanço hídrico climatológico (somatório, mm), velocidade média do vento (média, m.s</w:t>
      </w:r>
      <w:r w:rsidR="001A1476">
        <w:rPr>
          <w:vertAlign w:val="superscript"/>
        </w:rPr>
        <w:t>-1</w:t>
      </w:r>
      <w:r w:rsidR="001A1476">
        <w:t>) e pressão de vapor água médio (média, hPa). Além dos campos adicionais, como Latitude, Longitude, Ano, Mês, Decêndio e data da aquisição dos dados</w:t>
      </w:r>
      <w:r w:rsidR="00132D07" w:rsidRPr="00132D07">
        <w:t xml:space="preserve"> </w:t>
      </w:r>
      <w:r w:rsidR="00132D07">
        <w:t>(</w:t>
      </w:r>
      <w:r w:rsidR="00132D07" w:rsidRPr="00132D07">
        <w:t>ECMWF</w:t>
      </w:r>
      <w:r w:rsidR="00132D07">
        <w:t>, 2015)</w:t>
      </w:r>
      <w:r w:rsidR="001A1476">
        <w:t>.</w:t>
      </w:r>
    </w:p>
    <w:p w14:paraId="436449E0" w14:textId="4FC09915" w:rsidR="00125EF7" w:rsidRDefault="009D038B" w:rsidP="009D038B">
      <w:pPr>
        <w:ind w:firstLine="709"/>
      </w:pPr>
      <w:r>
        <w:lastRenderedPageBreak/>
        <w:t>Os dados são coletados por meio de um</w:t>
      </w:r>
      <w:r w:rsidRPr="000F281E">
        <w:t xml:space="preserve"> sistema</w:t>
      </w:r>
      <w:r>
        <w:t xml:space="preserve"> que</w:t>
      </w:r>
      <w:r w:rsidRPr="000F281E">
        <w:t xml:space="preserve"> engloba dados de estações meteorológicas espalhadas pelo mundo, radares</w:t>
      </w:r>
      <w:r>
        <w:t xml:space="preserve"> </w:t>
      </w:r>
      <w:r w:rsidRPr="000F281E">
        <w:t>meteorológicos, satélites, entre outras fontes. Estes dados são c</w:t>
      </w:r>
      <w:r>
        <w:t xml:space="preserve">oletados a cada 6 horas. </w:t>
      </w:r>
      <w:r w:rsidRPr="000F281E">
        <w:t>Os dados globais, em uma resolução</w:t>
      </w:r>
      <w:r>
        <w:t xml:space="preserve"> </w:t>
      </w:r>
      <w:r w:rsidRPr="000F281E">
        <w:t>espacial de um grau de longitude e latitude</w:t>
      </w:r>
      <w:r>
        <w:t xml:space="preserve"> são obtidos, processados e depois organizados em forma de uma grade de 25 km (0,25º), sendo disponibilizados </w:t>
      </w:r>
      <w:r w:rsidRPr="000F281E">
        <w:t xml:space="preserve">gratuitamente no </w:t>
      </w:r>
      <w:r w:rsidRPr="000F281E">
        <w:rPr>
          <w:i/>
        </w:rPr>
        <w:t>website</w:t>
      </w:r>
      <w:r w:rsidRPr="000F281E">
        <w:t xml:space="preserve"> do JRC</w:t>
      </w:r>
      <w:r>
        <w:t xml:space="preserve"> (</w:t>
      </w:r>
      <w:r>
        <w:rPr>
          <w:i/>
        </w:rPr>
        <w:t>Joint Research Center</w:t>
      </w:r>
      <w:r>
        <w:t>)</w:t>
      </w:r>
      <w:r w:rsidRPr="000F281E">
        <w:t xml:space="preserve"> em</w:t>
      </w:r>
      <w:r>
        <w:t xml:space="preserve"> </w:t>
      </w:r>
      <w:r w:rsidRPr="000F281E">
        <w:t>formato Shape</w:t>
      </w:r>
      <w:r>
        <w:t>. Os dados desde 1989 estão disponíveis no modelo ERA INTERIN, que é modelo de reanálise em escala reduzida, isto é, com a grade de 0,25º no lugar da antiga grade de um grau</w:t>
      </w:r>
      <w:r w:rsidR="00B14D74">
        <w:t xml:space="preserve"> </w:t>
      </w:r>
      <w:r w:rsidR="00B14D74" w:rsidRPr="000F281E">
        <w:t>(JRC, 20</w:t>
      </w:r>
      <w:r w:rsidR="00B14D74">
        <w:t>15</w:t>
      </w:r>
      <w:r w:rsidR="00B14D74" w:rsidRPr="000F281E">
        <w:t>)</w:t>
      </w:r>
      <w:r>
        <w:t>.</w:t>
      </w:r>
    </w:p>
    <w:p w14:paraId="4A7EB3C1" w14:textId="77777777" w:rsidR="005D0428" w:rsidRPr="009D038B" w:rsidRDefault="005D0428" w:rsidP="005D0428">
      <w:pPr>
        <w:ind w:firstLine="709"/>
      </w:pPr>
    </w:p>
    <w:p w14:paraId="79C2D125" w14:textId="77777777" w:rsidR="00BC324A" w:rsidRDefault="00BC324A" w:rsidP="00271613">
      <w:pPr>
        <w:pStyle w:val="Ttulo2"/>
      </w:pPr>
      <w:r>
        <w:t xml:space="preserve">Softwares e geotecnologias </w:t>
      </w:r>
    </w:p>
    <w:p w14:paraId="41DE7712" w14:textId="77777777" w:rsidR="00DA241E" w:rsidRDefault="00DA241E" w:rsidP="00DA241E"/>
    <w:p w14:paraId="0E8AC67B" w14:textId="232FF945" w:rsidR="00DA241E" w:rsidRDefault="00DA241E" w:rsidP="00DA241E">
      <w:r>
        <w:t>Para desenvolvimento das ferramentas e estruturas de software propostas</w:t>
      </w:r>
      <w:r w:rsidR="002D1B4A">
        <w:t>,</w:t>
      </w:r>
      <w:r>
        <w:t xml:space="preserve"> uma série de tecnologias foram e serão estudas, visando garantir agilidade nos processos de construção, </w:t>
      </w:r>
      <w:r w:rsidR="00940EC0">
        <w:t>maleabilidade nas estruturas, re-usabilidade de códigos e facilidade de utilização e de manutenção</w:t>
      </w:r>
      <w:r w:rsidR="002D1B4A">
        <w:t>.</w:t>
      </w:r>
    </w:p>
    <w:p w14:paraId="7CED2775" w14:textId="77777777" w:rsidR="00DA241E" w:rsidRPr="00DA241E" w:rsidRDefault="00DA241E" w:rsidP="00DA241E"/>
    <w:p w14:paraId="310FBE59" w14:textId="77777777" w:rsidR="00BC324A" w:rsidRPr="00A85EA1" w:rsidRDefault="00BC324A" w:rsidP="00F43698">
      <w:pPr>
        <w:pStyle w:val="Ttulo3"/>
        <w:rPr>
          <w:lang w:val="en-US"/>
        </w:rPr>
      </w:pPr>
      <w:r w:rsidRPr="00A85EA1">
        <w:t>Geospatial Data Abst</w:t>
      </w:r>
      <w:r w:rsidR="008A00BC" w:rsidRPr="00A85EA1">
        <w:rPr>
          <w:lang w:val="en-US"/>
        </w:rPr>
        <w:t>raction</w:t>
      </w:r>
    </w:p>
    <w:p w14:paraId="44062623" w14:textId="77777777" w:rsidR="00657A74" w:rsidRPr="00657A74" w:rsidRDefault="00657A74" w:rsidP="00657A74">
      <w:pPr>
        <w:rPr>
          <w:lang w:val="en-US"/>
        </w:rPr>
      </w:pPr>
    </w:p>
    <w:p w14:paraId="3AF1E355" w14:textId="052116EA" w:rsidR="006F5D57" w:rsidRDefault="00F71D6D" w:rsidP="00AE2CC9">
      <w:r w:rsidRPr="00F71D6D">
        <w:t xml:space="preserve">A </w:t>
      </w:r>
      <w:r w:rsidRPr="00A85EA1">
        <w:t>Geospatial Data Abstraction</w:t>
      </w:r>
      <w:r w:rsidRPr="00F71D6D">
        <w:t xml:space="preserve"> (GDAL) </w:t>
      </w:r>
      <w:r w:rsidR="001F39FA">
        <w:t xml:space="preserve">consiste </w:t>
      </w:r>
      <w:r w:rsidR="00AE2CC9">
        <w:t>em uma</w:t>
      </w:r>
      <w:r w:rsidR="00B376CE">
        <w:t xml:space="preserve"> </w:t>
      </w:r>
      <w:r w:rsidR="00181EF5">
        <w:t>biblioteca</w:t>
      </w:r>
      <w:r w:rsidR="00181EF5" w:rsidRPr="00181EF5">
        <w:t xml:space="preserve"> </w:t>
      </w:r>
      <w:r w:rsidR="006F5D57">
        <w:t xml:space="preserve">construída na linguagem C++ </w:t>
      </w:r>
      <w:r w:rsidR="00181EF5" w:rsidRPr="00181EF5">
        <w:t>para tradução de formatos de dados geográficos</w:t>
      </w:r>
      <w:r w:rsidR="00181EF5">
        <w:t>,</w:t>
      </w:r>
      <w:r w:rsidR="0073685E">
        <w:t xml:space="preserve"> (imagens, </w:t>
      </w:r>
      <w:r w:rsidR="0073685E" w:rsidRPr="0073334E">
        <w:rPr>
          <w:i/>
        </w:rPr>
        <w:t>raster</w:t>
      </w:r>
      <w:r w:rsidR="0073685E">
        <w:t>) e dados vetoriais (</w:t>
      </w:r>
      <w:r w:rsidR="0073685E" w:rsidRPr="0073334E">
        <w:rPr>
          <w:i/>
        </w:rPr>
        <w:t>shapefiles</w:t>
      </w:r>
      <w:r w:rsidR="0073685E">
        <w:t>) geoespaciais/georeferenciados</w:t>
      </w:r>
      <w:r w:rsidR="0073334E">
        <w:t xml:space="preserve">. </w:t>
      </w:r>
      <w:r w:rsidR="001F39FA">
        <w:t xml:space="preserve">Abstraindo </w:t>
      </w:r>
      <w:r w:rsidR="002B7081">
        <w:t xml:space="preserve">os mais diferentes formatos de arquivos </w:t>
      </w:r>
      <w:r w:rsidR="008A5715" w:rsidRPr="008A5715">
        <w:t>matriciais</w:t>
      </w:r>
      <w:r w:rsidR="002B7081">
        <w:rPr>
          <w:i/>
        </w:rPr>
        <w:t xml:space="preserve"> e </w:t>
      </w:r>
      <w:r w:rsidR="008A5715">
        <w:t>vetoriais</w:t>
      </w:r>
      <w:r w:rsidR="002B7081">
        <w:t xml:space="preserve"> </w:t>
      </w:r>
      <w:r w:rsidR="00F97003">
        <w:t>possibilitando trabalhar com quaisquer</w:t>
      </w:r>
      <w:r w:rsidR="008A5715">
        <w:t xml:space="preserve"> tipo</w:t>
      </w:r>
      <w:r w:rsidR="00F97003">
        <w:t>s</w:t>
      </w:r>
      <w:r w:rsidR="008A5715">
        <w:t xml:space="preserve"> da mesma </w:t>
      </w:r>
      <w:r w:rsidR="001F39FA">
        <w:t>forma</w:t>
      </w:r>
      <w:r w:rsidR="00F97003">
        <w:t>.</w:t>
      </w:r>
      <w:r w:rsidR="00B804FD">
        <w:t xml:space="preserve"> A</w:t>
      </w:r>
      <w:r w:rsidR="00BE31B3">
        <w:t>lém disso a GDAL fornece uma série de algoritmos de p</w:t>
      </w:r>
      <w:r w:rsidR="00206CFE">
        <w:t>rocessamento</w:t>
      </w:r>
      <w:r w:rsidR="00C42DD5">
        <w:t xml:space="preserve"> em linha de comando</w:t>
      </w:r>
      <w:r w:rsidR="00206CFE">
        <w:t>, como quatro tipos de algoritmo para interpolação, algoritmos de proximidade, para</w:t>
      </w:r>
      <w:r w:rsidR="00073BC5">
        <w:t xml:space="preserve"> composição de </w:t>
      </w:r>
      <w:r w:rsidR="00073BC5" w:rsidRPr="008A00BC">
        <w:rPr>
          <w:i/>
        </w:rPr>
        <w:t>rasters</w:t>
      </w:r>
      <w:r w:rsidR="00073BC5">
        <w:t xml:space="preserve"> e outros</w:t>
      </w:r>
      <w:r w:rsidR="00C42DD5">
        <w:t xml:space="preserve"> (</w:t>
      </w:r>
      <w:r w:rsidR="002D1B4A">
        <w:t>WARMERDAM</w:t>
      </w:r>
      <w:r w:rsidR="00C42DD5">
        <w:t xml:space="preserve">, </w:t>
      </w:r>
      <w:r w:rsidR="00496BC2">
        <w:t>2008</w:t>
      </w:r>
      <w:r w:rsidR="00C42DD5">
        <w:t>)</w:t>
      </w:r>
      <w:r w:rsidR="00073BC5">
        <w:t>.</w:t>
      </w:r>
      <w:r w:rsidR="00073BC5" w:rsidRPr="00073BC5">
        <w:t xml:space="preserve"> </w:t>
      </w:r>
    </w:p>
    <w:p w14:paraId="6CAB0CD1" w14:textId="77777777" w:rsidR="00C42DD5" w:rsidRDefault="00181EF5" w:rsidP="00C42DD5">
      <w:r>
        <w:t xml:space="preserve">A GDAL é </w:t>
      </w:r>
      <w:r w:rsidRPr="00181EF5">
        <w:t>distribuída pela Open Source Geospatial Foundation</w:t>
      </w:r>
      <w:r w:rsidR="00CF6D92">
        <w:t>,</w:t>
      </w:r>
      <w:r>
        <w:t xml:space="preserve"> </w:t>
      </w:r>
      <w:r w:rsidRPr="00181EF5">
        <w:t xml:space="preserve">sob a licença X/MIT estilo </w:t>
      </w:r>
      <w:r w:rsidRPr="00CF6D92">
        <w:rPr>
          <w:i/>
        </w:rPr>
        <w:t>Open Source</w:t>
      </w:r>
      <w:r>
        <w:t>.</w:t>
      </w:r>
      <w:r w:rsidR="00C42DD5">
        <w:t xml:space="preserve"> Possui distribuições disponíveis para as linguagens: </w:t>
      </w:r>
      <w:r w:rsidR="00C42DD5" w:rsidRPr="00C35D8F">
        <w:t>Perl</w:t>
      </w:r>
      <w:r w:rsidR="00C42DD5">
        <w:t xml:space="preserve">; </w:t>
      </w:r>
      <w:r w:rsidR="00C42DD5" w:rsidRPr="00C35D8F">
        <w:t>Python</w:t>
      </w:r>
      <w:r w:rsidR="00C42DD5">
        <w:t xml:space="preserve">; VB6 Bindings; Java; C# / .Net; Ruby; R. </w:t>
      </w:r>
    </w:p>
    <w:p w14:paraId="79179F10" w14:textId="77777777" w:rsidR="00073BC5" w:rsidRDefault="001B3975" w:rsidP="00EC3D95">
      <w:r>
        <w:t>As vantagens de se utilizar esta</w:t>
      </w:r>
      <w:r w:rsidR="00073BC5">
        <w:t xml:space="preserve"> biblioteca </w:t>
      </w:r>
      <w:r>
        <w:t>em</w:t>
      </w:r>
      <w:r w:rsidR="00073BC5">
        <w:t xml:space="preserve"> </w:t>
      </w:r>
      <w:r w:rsidR="00073BC5" w:rsidRPr="00FB1566">
        <w:rPr>
          <w:i/>
        </w:rPr>
        <w:t xml:space="preserve">Geografic Information Systems </w:t>
      </w:r>
      <w:r w:rsidR="00073BC5">
        <w:t xml:space="preserve">(SIG’s) </w:t>
      </w:r>
      <w:r>
        <w:t>são</w:t>
      </w:r>
      <w:r w:rsidR="00073BC5">
        <w:t xml:space="preserve"> </w:t>
      </w:r>
      <w:r>
        <w:t xml:space="preserve">a </w:t>
      </w:r>
      <w:r w:rsidR="00073BC5">
        <w:t>capacidade de abstração dos variados tipos e por</w:t>
      </w:r>
      <w:r w:rsidR="004B38FF">
        <w:t xml:space="preserve"> ela</w:t>
      </w:r>
      <w:r w:rsidR="00073BC5">
        <w:t xml:space="preserve"> fornecer um grande desempenho computacional.</w:t>
      </w:r>
    </w:p>
    <w:p w14:paraId="1A3E33CF" w14:textId="77777777" w:rsidR="00955636" w:rsidRPr="00F71D6D" w:rsidRDefault="00955636" w:rsidP="00955636"/>
    <w:p w14:paraId="5F563D93" w14:textId="77777777" w:rsidR="00BC324A" w:rsidRDefault="00BC324A" w:rsidP="00F43698">
      <w:pPr>
        <w:pStyle w:val="Ttulo3"/>
      </w:pPr>
      <w:r>
        <w:t>Linguagem Python</w:t>
      </w:r>
    </w:p>
    <w:p w14:paraId="0A852525" w14:textId="77777777" w:rsidR="005A501E" w:rsidRDefault="005A501E" w:rsidP="005A501E"/>
    <w:p w14:paraId="4FD9DC4D" w14:textId="247B686B" w:rsidR="005A501E" w:rsidRDefault="005A501E" w:rsidP="00AB4DE1">
      <w:r>
        <w:t>Python é uma lingua</w:t>
      </w:r>
      <w:r w:rsidR="00AB4DE1">
        <w:t>gem de alto nível, não tipada,</w:t>
      </w:r>
      <w:r>
        <w:t xml:space="preserve"> orientada a objetos</w:t>
      </w:r>
      <w:r w:rsidR="00AB4DE1">
        <w:t xml:space="preserve"> e livre para ser utilizada em fins comerciais</w:t>
      </w:r>
      <w:r>
        <w:t>.</w:t>
      </w:r>
      <w:r w:rsidR="002D1B4A">
        <w:t xml:space="preserve"> </w:t>
      </w:r>
      <w:r w:rsidR="00E6218B">
        <w:t xml:space="preserve">A linguagem </w:t>
      </w:r>
      <w:r w:rsidR="00155B32">
        <w:t>P</w:t>
      </w:r>
      <w:r w:rsidR="00E6218B">
        <w:t xml:space="preserve">ython foi concebida nos anos de </w:t>
      </w:r>
      <w:r w:rsidR="00AB4DE1">
        <w:t>1980,</w:t>
      </w:r>
      <w:r w:rsidR="00E6218B">
        <w:t xml:space="preserve"> mas só foi </w:t>
      </w:r>
      <w:r w:rsidR="00E6218B">
        <w:lastRenderedPageBreak/>
        <w:t>implementada em 1989 por Guido van Rossum</w:t>
      </w:r>
      <w:r w:rsidR="00AB4DE1">
        <w:t xml:space="preserve"> nos Países Baixos,</w:t>
      </w:r>
      <w:r w:rsidR="00155B32">
        <w:t xml:space="preserve"> </w:t>
      </w:r>
      <w:r w:rsidR="00AB4DE1">
        <w:t>s</w:t>
      </w:r>
      <w:r w:rsidR="00D0199F">
        <w:t>ua versão 2.0 criada em 2000 foi amplamente distribuída e sua utilização</w:t>
      </w:r>
      <w:r w:rsidR="00A52565">
        <w:t xml:space="preserve"> vem sendo </w:t>
      </w:r>
      <w:r w:rsidR="002844A6">
        <w:t>também</w:t>
      </w:r>
      <w:r w:rsidR="00A52565">
        <w:t xml:space="preserve"> associada a processamento de imagens </w:t>
      </w:r>
      <w:r w:rsidR="00E812D1">
        <w:t>para mais diversos ramos da ciência, justamente por suas características de ser orientada a objetos, não ter tipagem e permitir sobrecarga de operadores</w:t>
      </w:r>
      <w:r w:rsidR="008D7106">
        <w:t xml:space="preserve"> (</w:t>
      </w:r>
      <w:r w:rsidR="00AB4DE1">
        <w:t>VENNERS</w:t>
      </w:r>
      <w:r w:rsidR="00A52804">
        <w:t>, 2003</w:t>
      </w:r>
      <w:r w:rsidR="008D7106">
        <w:t>)</w:t>
      </w:r>
      <w:r w:rsidR="00E812D1">
        <w:t xml:space="preserve">. </w:t>
      </w:r>
      <w:r w:rsidR="00D0199F">
        <w:t xml:space="preserve"> </w:t>
      </w:r>
      <w:r w:rsidR="00E812D1">
        <w:t>A utilização da</w:t>
      </w:r>
      <w:r w:rsidR="00D0199F">
        <w:t xml:space="preserve"> linguagem Python para SIG’</w:t>
      </w:r>
      <w:r w:rsidR="00A52565">
        <w:t>s não é recente</w:t>
      </w:r>
      <w:r w:rsidR="00CE2107">
        <w:t>, hoje ela é utilizada pra SIG’s mundialmente conhecidos como ArcGis e QGIS.</w:t>
      </w:r>
    </w:p>
    <w:p w14:paraId="73E5579A" w14:textId="7FFA5E65" w:rsidR="00CE2107" w:rsidRDefault="00CE2107" w:rsidP="005A501E">
      <w:r>
        <w:t xml:space="preserve">Hoje ela está na versão 3.0, lançada em </w:t>
      </w:r>
      <w:r w:rsidR="001D7373">
        <w:t>2008</w:t>
      </w:r>
      <w:r w:rsidR="00F43698">
        <w:t>.</w:t>
      </w:r>
      <w:r>
        <w:t xml:space="preserve"> </w:t>
      </w:r>
      <w:r w:rsidR="00F43698">
        <w:t>M</w:t>
      </w:r>
      <w:r>
        <w:t>odificações importantes foram fei</w:t>
      </w:r>
      <w:r w:rsidR="00D91B83">
        <w:t xml:space="preserve">tas ao longo de sua evolução, estas </w:t>
      </w:r>
      <w:r>
        <w:t>tornaram a linguagem limpa, de fácil aprendizado e de muito bom desempenho</w:t>
      </w:r>
      <w:r w:rsidR="001D7373">
        <w:t>, apesar disso suas versões 2.6 e 2.7 ainda são as utilizadas na maioria dos SIG’s atuais</w:t>
      </w:r>
      <w:r w:rsidR="00D91B83">
        <w:t xml:space="preserve"> por questões de compatibilidade e estabilidade</w:t>
      </w:r>
      <w:r w:rsidR="001D7373">
        <w:t>.</w:t>
      </w:r>
    </w:p>
    <w:p w14:paraId="405EA2C9" w14:textId="7462B176" w:rsidR="0056142E" w:rsidRDefault="00D91B83" w:rsidP="00F43698">
      <w:r>
        <w:t>Para este trabalho a versão Python utilizada será a 2.7 por fornecer maior compatibilidade com diversas distribuições de bibliotecas interessantes ao escopo do software.</w:t>
      </w:r>
    </w:p>
    <w:p w14:paraId="093EE43F" w14:textId="77777777" w:rsidR="00F43698" w:rsidRDefault="00F43698" w:rsidP="00F43698"/>
    <w:p w14:paraId="0EC7673F" w14:textId="77777777" w:rsidR="00BC324A" w:rsidRDefault="00BC324A" w:rsidP="00F43698">
      <w:pPr>
        <w:pStyle w:val="Ttulo3"/>
      </w:pPr>
      <w:r>
        <w:t>Orientação a objetos</w:t>
      </w:r>
    </w:p>
    <w:p w14:paraId="12D0925D" w14:textId="77777777" w:rsidR="00194BA4" w:rsidRDefault="00194BA4" w:rsidP="00194BA4">
      <w:pPr>
        <w:ind w:left="14"/>
      </w:pPr>
    </w:p>
    <w:p w14:paraId="668BAF48" w14:textId="1CEC2F8A" w:rsidR="009636C7" w:rsidRDefault="009636C7" w:rsidP="00194BA4">
      <w:pPr>
        <w:ind w:left="14"/>
      </w:pPr>
      <w:r w:rsidRPr="009636C7">
        <w:t>A metodologia</w:t>
      </w:r>
      <w:r>
        <w:t xml:space="preserve"> de programação orientada a objetos (</w:t>
      </w:r>
      <w:r w:rsidR="00D848B5">
        <w:t>OO</w:t>
      </w:r>
      <w:r>
        <w:t>)</w:t>
      </w:r>
      <w:r w:rsidRPr="009636C7">
        <w:t xml:space="preserve"> consiste em definir e implementar hierarquias</w:t>
      </w:r>
      <w:r w:rsidR="00F43698">
        <w:t xml:space="preserve"> </w:t>
      </w:r>
      <w:r w:rsidR="00F43698" w:rsidRPr="009636C7">
        <w:t>abstratas</w:t>
      </w:r>
      <w:r w:rsidRPr="009636C7">
        <w:t xml:space="preserve"> de tipo</w:t>
      </w:r>
      <w:r>
        <w:t>s</w:t>
      </w:r>
      <w:r w:rsidRPr="009636C7">
        <w:t xml:space="preserve"> de dados. </w:t>
      </w:r>
      <w:r w:rsidR="001679DB">
        <w:t>T</w:t>
      </w:r>
      <w:r w:rsidRPr="009636C7">
        <w:t>ipos</w:t>
      </w:r>
      <w:r w:rsidR="001679DB">
        <w:t xml:space="preserve"> abstratos</w:t>
      </w:r>
      <w:r w:rsidRPr="009636C7">
        <w:t xml:space="preserve"> são definidos por dados e procedimentos associados para manipular esses dados</w:t>
      </w:r>
      <w:r w:rsidR="001679DB">
        <w:t xml:space="preserve"> (Braz et al., 2001)</w:t>
      </w:r>
      <w:r w:rsidRPr="009636C7">
        <w:t>.</w:t>
      </w:r>
    </w:p>
    <w:p w14:paraId="17D05186" w14:textId="77777777" w:rsidR="001679DB" w:rsidRDefault="00D848B5" w:rsidP="00194BA4">
      <w:pPr>
        <w:ind w:left="14"/>
      </w:pPr>
      <w:r>
        <w:t>A OO</w:t>
      </w:r>
      <w:r w:rsidR="004D0685">
        <w:t xml:space="preserve"> é um paradigma, cada tipo de dado é decorado com características e comportamentos próprios que consistem em atributos </w:t>
      </w:r>
      <w:r w:rsidR="007E06ED">
        <w:t>e procediment</w:t>
      </w:r>
      <w:r w:rsidR="004D0685">
        <w:t xml:space="preserve">os/funções. </w:t>
      </w:r>
      <w:r w:rsidR="004623CD">
        <w:t>Estes podem herdar características por meio de uma hierarquia</w:t>
      </w:r>
      <w:r w:rsidR="007E06ED">
        <w:t>,</w:t>
      </w:r>
      <w:r w:rsidR="004623CD">
        <w:t xml:space="preserve"> dadas as particularidades e limitações de cada linguagem. A OOP </w:t>
      </w:r>
      <w:r w:rsidR="007E06ED">
        <w:t>é diferentemente implementada em cada linguagem</w:t>
      </w:r>
      <w:r w:rsidR="009D35A8">
        <w:t>,</w:t>
      </w:r>
      <w:r w:rsidR="007E06ED">
        <w:t xml:space="preserve"> porém segue </w:t>
      </w:r>
      <w:r w:rsidR="009D35A8">
        <w:t xml:space="preserve">sempre </w:t>
      </w:r>
      <w:r w:rsidR="007E06ED">
        <w:t>os mesmos princípios conceituais.</w:t>
      </w:r>
    </w:p>
    <w:p w14:paraId="2DD43887" w14:textId="36D9FCE2" w:rsidR="009279AF" w:rsidRDefault="009279AF" w:rsidP="00194BA4">
      <w:pPr>
        <w:ind w:left="14"/>
      </w:pPr>
      <w:r w:rsidRPr="009279AF">
        <w:t xml:space="preserve">A </w:t>
      </w:r>
      <w:r>
        <w:t xml:space="preserve">modelagem orientada a objetos </w:t>
      </w:r>
      <w:r w:rsidRPr="009279AF">
        <w:t>pode ser definida como uma técnica de projeto de software</w:t>
      </w:r>
      <w:r>
        <w:t>. Para essa técnica admite-se que</w:t>
      </w:r>
      <w:r w:rsidRPr="009279AF">
        <w:t xml:space="preserve"> se </w:t>
      </w:r>
      <w:r w:rsidR="00647BF2">
        <w:t>esteja</w:t>
      </w:r>
      <w:r w:rsidRPr="009279AF">
        <w:t xml:space="preserve"> interessado </w:t>
      </w:r>
      <w:r w:rsidR="00647BF2">
        <w:t>principalmente</w:t>
      </w:r>
      <w:r w:rsidRPr="009279AF">
        <w:t xml:space="preserve"> na clareza e organização do projeto, tendo por base uma representação clara e eficiente da apl</w:t>
      </w:r>
      <w:r w:rsidR="00647BF2">
        <w:t>icação, facilitando</w:t>
      </w:r>
      <w:r w:rsidRPr="009279AF">
        <w:t xml:space="preserve"> ao máximo o desenvolvimento e a manutenção do software (</w:t>
      </w:r>
      <w:r w:rsidR="00B25C56" w:rsidRPr="0097149D">
        <w:rPr>
          <w:rFonts w:cs="Arial"/>
          <w:color w:val="000000"/>
          <w:szCs w:val="18"/>
        </w:rPr>
        <w:t>A</w:t>
      </w:r>
      <w:r w:rsidR="00FE6EAB">
        <w:rPr>
          <w:rFonts w:cs="Arial"/>
          <w:color w:val="000000"/>
          <w:szCs w:val="18"/>
        </w:rPr>
        <w:t>gostini</w:t>
      </w:r>
      <w:r w:rsidR="00B25C56">
        <w:rPr>
          <w:rFonts w:cs="Arial"/>
          <w:color w:val="000000"/>
          <w:szCs w:val="18"/>
        </w:rPr>
        <w:t>, 2002</w:t>
      </w:r>
      <w:r w:rsidR="00FE6EAB">
        <w:rPr>
          <w:rFonts w:cs="Arial"/>
          <w:color w:val="000000"/>
          <w:szCs w:val="18"/>
        </w:rPr>
        <w:t>;</w:t>
      </w:r>
      <w:r w:rsidR="00B25C56" w:rsidRPr="009279AF">
        <w:t xml:space="preserve"> </w:t>
      </w:r>
      <w:r w:rsidRPr="009279AF">
        <w:t>R</w:t>
      </w:r>
      <w:r w:rsidR="00F43698">
        <w:t xml:space="preserve">UMBAUGH </w:t>
      </w:r>
      <w:r w:rsidRPr="009279AF">
        <w:t>et al., 1994).</w:t>
      </w:r>
    </w:p>
    <w:p w14:paraId="41896B62" w14:textId="77777777" w:rsidR="008D37E7" w:rsidRPr="008D37E7" w:rsidRDefault="008D37E7" w:rsidP="008D37E7">
      <w:pPr>
        <w:ind w:firstLine="0"/>
      </w:pPr>
    </w:p>
    <w:p w14:paraId="4FE96E5C" w14:textId="77777777" w:rsidR="00BC324A" w:rsidRDefault="00BC324A" w:rsidP="00F43698">
      <w:pPr>
        <w:pStyle w:val="Ttulo3"/>
        <w:rPr>
          <w:lang w:val="en-US"/>
        </w:rPr>
      </w:pPr>
      <w:r w:rsidRPr="00596F4F">
        <w:rPr>
          <w:lang w:val="en-US"/>
        </w:rPr>
        <w:t>Unified Modeling Language</w:t>
      </w:r>
    </w:p>
    <w:p w14:paraId="493B9E81" w14:textId="77777777" w:rsidR="006321A9" w:rsidRDefault="006321A9" w:rsidP="006D01FF">
      <w:pPr>
        <w:ind w:firstLine="0"/>
        <w:rPr>
          <w:lang w:val="en-US"/>
        </w:rPr>
      </w:pPr>
    </w:p>
    <w:p w14:paraId="0F3CA7F6" w14:textId="39AD2D95" w:rsidR="00F60683" w:rsidRDefault="006D01FF" w:rsidP="00F60683">
      <w:r>
        <w:t>O</w:t>
      </w:r>
      <w:r w:rsidR="00E96489" w:rsidRPr="00E96489">
        <w:t xml:space="preserve"> </w:t>
      </w:r>
      <w:r w:rsidRPr="006D01FF">
        <w:t>Undefied Modeling Language (UML)</w:t>
      </w:r>
      <w:r w:rsidR="00E96489" w:rsidRPr="00E96489">
        <w:t xml:space="preserve"> é </w:t>
      </w:r>
      <w:r w:rsidR="009235F7">
        <w:t>um dos métodos de modelagem mais utilizados</w:t>
      </w:r>
      <w:r w:rsidR="00E96489" w:rsidRPr="00E96489">
        <w:t xml:space="preserve"> </w:t>
      </w:r>
      <w:r w:rsidR="009235F7">
        <w:t>no desenvolvimento de</w:t>
      </w:r>
      <w:r w:rsidR="00E96489" w:rsidRPr="00E96489">
        <w:t xml:space="preserve"> software. Ele inclui vários pontos de vista e diagramas para diferentes fins </w:t>
      </w:r>
      <w:r>
        <w:t>e uso</w:t>
      </w:r>
      <w:r w:rsidR="00E96489" w:rsidRPr="00E96489">
        <w:t xml:space="preserve">. </w:t>
      </w:r>
      <w:r>
        <w:t>O</w:t>
      </w:r>
      <w:r w:rsidR="00E96489" w:rsidRPr="00E96489">
        <w:t xml:space="preserve"> UML também é utilizado para formar modelos conceptuais de vários tipos de </w:t>
      </w:r>
      <w:r w:rsidRPr="00E96489">
        <w:t>objetivos</w:t>
      </w:r>
      <w:r w:rsidR="001F0676">
        <w:t xml:space="preserve"> (Li et al, 2009)</w:t>
      </w:r>
      <w:r w:rsidR="00E96489" w:rsidRPr="00E96489">
        <w:t xml:space="preserve">. </w:t>
      </w:r>
    </w:p>
    <w:p w14:paraId="25044DD4" w14:textId="77777777" w:rsidR="00E96489" w:rsidRPr="00E96489" w:rsidRDefault="00E96489" w:rsidP="00F60683">
      <w:r w:rsidRPr="00E96489">
        <w:lastRenderedPageBreak/>
        <w:t>A UML é uma linguag</w:t>
      </w:r>
      <w:r w:rsidR="006D01FF">
        <w:t>em de modelagem gráfica de propósito geral.</w:t>
      </w:r>
      <w:r w:rsidR="00E40234">
        <w:t xml:space="preserve"> Os objetivos da UML incluem</w:t>
      </w:r>
      <w:r w:rsidR="001F0676">
        <w:t xml:space="preserve"> (Li et al, 2009)</w:t>
      </w:r>
      <w:r w:rsidRPr="00E96489">
        <w:t>:</w:t>
      </w:r>
    </w:p>
    <w:p w14:paraId="312A801B" w14:textId="77777777" w:rsidR="00E96489" w:rsidRPr="00E96489" w:rsidRDefault="00E40234" w:rsidP="00E40234">
      <w:pPr>
        <w:pStyle w:val="PargrafodaLista"/>
        <w:numPr>
          <w:ilvl w:val="0"/>
          <w:numId w:val="4"/>
        </w:numPr>
      </w:pPr>
      <w:r>
        <w:t>E</w:t>
      </w:r>
      <w:r w:rsidR="00E96489" w:rsidRPr="00E96489">
        <w:t xml:space="preserve">specificar, visualizar, construir e </w:t>
      </w:r>
      <w:r>
        <w:t>documentar</w:t>
      </w:r>
      <w:r w:rsidR="00E96489" w:rsidRPr="00E96489">
        <w:t xml:space="preserve"> os arte</w:t>
      </w:r>
      <w:r>
        <w:t>fatos de um sistema de software;</w:t>
      </w:r>
    </w:p>
    <w:p w14:paraId="4681473A" w14:textId="5626444D" w:rsidR="00E96489" w:rsidRPr="00E96489" w:rsidRDefault="009235F7" w:rsidP="00E40234">
      <w:pPr>
        <w:pStyle w:val="PargrafodaLista"/>
        <w:numPr>
          <w:ilvl w:val="0"/>
          <w:numId w:val="4"/>
        </w:numPr>
      </w:pPr>
      <w:r>
        <w:t>E</w:t>
      </w:r>
      <w:r w:rsidR="00E40234">
        <w:t>ntender</w:t>
      </w:r>
      <w:r w:rsidR="00E96489" w:rsidRPr="00E96489">
        <w:t xml:space="preserve">, </w:t>
      </w:r>
      <w:r w:rsidR="00E40234">
        <w:t>desenhar</w:t>
      </w:r>
      <w:r w:rsidR="00E96489" w:rsidRPr="00E96489">
        <w:t>, pesquisar, configurar, manter e controlar informações sobre os sistemas de software</w:t>
      </w:r>
      <w:r w:rsidR="00E40234">
        <w:t>;</w:t>
      </w:r>
    </w:p>
    <w:p w14:paraId="6896577B" w14:textId="3CFA1978" w:rsidR="00E96489" w:rsidRDefault="009235F7" w:rsidP="00E40234">
      <w:pPr>
        <w:pStyle w:val="PargrafodaLista"/>
        <w:numPr>
          <w:ilvl w:val="0"/>
          <w:numId w:val="4"/>
        </w:numPr>
      </w:pPr>
      <w:r>
        <w:t>S</w:t>
      </w:r>
      <w:r w:rsidR="00E96489" w:rsidRPr="00E96489">
        <w:t>er usado com todos os métodos de evolução, ciclo</w:t>
      </w:r>
      <w:r w:rsidR="00F60683">
        <w:t>s</w:t>
      </w:r>
      <w:r w:rsidR="00E96489" w:rsidRPr="00E96489">
        <w:t xml:space="preserve"> de vida</w:t>
      </w:r>
      <w:r w:rsidR="00F60683">
        <w:t>,</w:t>
      </w:r>
      <w:r w:rsidR="00E96489" w:rsidRPr="00E96489">
        <w:t xml:space="preserve"> domínios de aplicativos e mídia.</w:t>
      </w:r>
    </w:p>
    <w:p w14:paraId="6AA6FA99" w14:textId="77777777" w:rsidR="00F60683" w:rsidRPr="00E96489" w:rsidRDefault="00F60683" w:rsidP="001D6B41">
      <w:pPr>
        <w:ind w:firstLine="0"/>
      </w:pPr>
    </w:p>
    <w:p w14:paraId="22E8B585" w14:textId="77777777" w:rsidR="00BC324A" w:rsidRDefault="00BC324A" w:rsidP="00F43698">
      <w:pPr>
        <w:pStyle w:val="Ttulo3"/>
      </w:pPr>
      <w:r>
        <w:t>Padrões de projeto</w:t>
      </w:r>
    </w:p>
    <w:p w14:paraId="54888568" w14:textId="77777777" w:rsidR="001D6B41" w:rsidRDefault="001D6B41" w:rsidP="001D6B41"/>
    <w:p w14:paraId="1472DBAC" w14:textId="3F3F0BE6" w:rsidR="001F724C" w:rsidRDefault="00475B19" w:rsidP="001F724C">
      <w:r>
        <w:t>Os padrões de projeto (</w:t>
      </w:r>
      <w:r w:rsidRPr="00475B19">
        <w:rPr>
          <w:i/>
        </w:rPr>
        <w:t>Design Patterns</w:t>
      </w:r>
      <w:r>
        <w:t xml:space="preserve">) tornam mais fácil reutilizar </w:t>
      </w:r>
      <w:r w:rsidR="009235F7">
        <w:t>padrões</w:t>
      </w:r>
      <w:r>
        <w:t xml:space="preserve"> </w:t>
      </w:r>
      <w:r w:rsidR="009235F7">
        <w:t>bem-sucedidos</w:t>
      </w:r>
      <w:r>
        <w:t xml:space="preserve"> e arquiteturas. </w:t>
      </w:r>
      <w:r w:rsidR="00D9628E">
        <w:t>Utilizando</w:t>
      </w:r>
      <w:r>
        <w:t xml:space="preserve"> técnicas comprovadas</w:t>
      </w:r>
      <w:r w:rsidR="00D9628E">
        <w:t xml:space="preserve"> e conhecidas</w:t>
      </w:r>
      <w:r>
        <w:t xml:space="preserve"> como padrões de projeto </w:t>
      </w:r>
      <w:r w:rsidR="00D9628E">
        <w:t>a aplicação se torna</w:t>
      </w:r>
      <w:r w:rsidR="009235F7">
        <w:t xml:space="preserve"> mais acessível</w:t>
      </w:r>
      <w:r>
        <w:t xml:space="preserve"> aos </w:t>
      </w:r>
      <w:r w:rsidR="00D9628E">
        <w:t xml:space="preserve">novos </w:t>
      </w:r>
      <w:r>
        <w:t xml:space="preserve">desenvolvedores </w:t>
      </w:r>
      <w:r w:rsidR="001F724C">
        <w:t xml:space="preserve">ao sistema. </w:t>
      </w:r>
      <w:r>
        <w:t>Os padrões de projeto pode</w:t>
      </w:r>
      <w:r w:rsidR="001F724C">
        <w:t>m</w:t>
      </w:r>
      <w:r>
        <w:t xml:space="preserve"> até mesmo melhorar a documentação e manutenção de sistemas existentes, fornecendo uma definição explícita de classe e objeto interações e sua intenção subjacente</w:t>
      </w:r>
      <w:r w:rsidR="001F724C">
        <w:t xml:space="preserve"> (Gamma et al.,</w:t>
      </w:r>
      <w:r w:rsidR="005837AB">
        <w:t xml:space="preserve"> 199</w:t>
      </w:r>
      <w:r w:rsidR="00EC6DDB">
        <w:t>5</w:t>
      </w:r>
      <w:r w:rsidR="001F724C">
        <w:t>)</w:t>
      </w:r>
      <w:r>
        <w:t>.</w:t>
      </w:r>
    </w:p>
    <w:p w14:paraId="156216C0" w14:textId="77777777" w:rsidR="00EC6DDB" w:rsidRDefault="00EC6DDB" w:rsidP="001F724C">
      <w:r w:rsidRPr="00EC6DDB">
        <w:t>O movimento ao redor de padrões de projeto ganhou popularidade com o livro Design Patterns: Elements of Reusable Object-Oriented Software, publicado em 1995. Os autores desse livro, Erich Gamma, Richard Helm, Ralph Johnson e John Vlissides, são conhecidos como a "Gangue dos Quatro" (Gang of Four) ou simplesmente "GoF".</w:t>
      </w:r>
    </w:p>
    <w:p w14:paraId="6F0F7F3E" w14:textId="77777777" w:rsidR="00EC6DDB" w:rsidRDefault="00EC6DDB" w:rsidP="00EC6DDB">
      <w:r w:rsidRPr="00EC6DDB">
        <w:t>Os padrões "GoF</w:t>
      </w:r>
      <w:r>
        <w:t>" são organizados em 3 famílias</w:t>
      </w:r>
      <w:r w:rsidRPr="00EC6DDB">
        <w:t>:</w:t>
      </w:r>
    </w:p>
    <w:p w14:paraId="40914FE8" w14:textId="77777777" w:rsidR="00EC6DDB" w:rsidRDefault="00EC6DDB" w:rsidP="002862BA">
      <w:pPr>
        <w:pStyle w:val="PargrafodaLista"/>
        <w:numPr>
          <w:ilvl w:val="0"/>
          <w:numId w:val="4"/>
        </w:numPr>
        <w:ind w:left="1276"/>
      </w:pPr>
      <w:r>
        <w:t>Padrões de criação: relacionados à criação de objetos;</w:t>
      </w:r>
    </w:p>
    <w:p w14:paraId="21B33DCA" w14:textId="77777777" w:rsidR="00EC6DDB" w:rsidRDefault="00EC6DDB" w:rsidP="002862BA">
      <w:pPr>
        <w:pStyle w:val="PargrafodaLista"/>
        <w:numPr>
          <w:ilvl w:val="0"/>
          <w:numId w:val="4"/>
        </w:numPr>
        <w:ind w:left="1276"/>
      </w:pPr>
      <w:r>
        <w:t>Padrões estruturais: tratam das associações entre classes e objetos;</w:t>
      </w:r>
    </w:p>
    <w:p w14:paraId="7456454C" w14:textId="77777777" w:rsidR="005837AB" w:rsidRDefault="00EC6DDB" w:rsidP="002862BA">
      <w:pPr>
        <w:pStyle w:val="PargrafodaLista"/>
        <w:numPr>
          <w:ilvl w:val="0"/>
          <w:numId w:val="4"/>
        </w:numPr>
        <w:ind w:left="1276"/>
      </w:pPr>
      <w:r>
        <w:t>Padrões comportamentais: tratam das interações e divisões de responsabilidades entre as classes ou objetos.</w:t>
      </w:r>
    </w:p>
    <w:p w14:paraId="64B0AE70" w14:textId="3764C98D" w:rsidR="001848CC" w:rsidRDefault="002862BA" w:rsidP="002862BA">
      <w:r>
        <w:t xml:space="preserve">Os padrões de projeto utilizados foram o Builder Method e Template Method. </w:t>
      </w:r>
      <w:r>
        <w:rPr>
          <w:shd w:val="clear" w:color="auto" w:fill="FFFFFF"/>
        </w:rPr>
        <w:t>O</w:t>
      </w:r>
      <w:r w:rsidR="00EA0A82">
        <w:rPr>
          <w:shd w:val="clear" w:color="auto" w:fill="FFFFFF"/>
        </w:rPr>
        <w:t xml:space="preserve"> objetivo do Factory Method</w:t>
      </w:r>
      <w:r>
        <w:rPr>
          <w:shd w:val="clear" w:color="auto" w:fill="FFFFFF"/>
        </w:rPr>
        <w:t>, padrão de criação,</w:t>
      </w:r>
      <w:r w:rsidR="00EA0A82">
        <w:rPr>
          <w:shd w:val="clear" w:color="auto" w:fill="FFFFFF"/>
        </w:rPr>
        <w:t xml:space="preserve"> está em diversas classes que implementam a mesma operação, retornarem o mesmo tipo abstrato, mas internamente instanciam diferentes classes que o implementam. Com o Factory Method o criador do objeto faz uma escolha de qual classe instanciar para o cliente. Para ser um Factory Method o método precisa retornar uma interface ou uma classe abstrata e, dependendo das necessidades do cliente, criar um objeto determinado como retorno.</w:t>
      </w:r>
      <w:r>
        <w:t xml:space="preserve"> </w:t>
      </w:r>
      <w:r w:rsidR="008F2142">
        <w:t>Como um dos padrões</w:t>
      </w:r>
      <w:r w:rsidR="001A2FAC" w:rsidRPr="001A2FAC">
        <w:t xml:space="preserve"> comportamentais</w:t>
      </w:r>
      <w:r w:rsidR="001A2FAC">
        <w:t xml:space="preserve"> o</w:t>
      </w:r>
      <w:r w:rsidR="001848CC" w:rsidRPr="001848CC">
        <w:t xml:space="preserve"> </w:t>
      </w:r>
      <w:r w:rsidR="001848CC" w:rsidRPr="00412F74">
        <w:rPr>
          <w:i/>
        </w:rPr>
        <w:t>Template Method</w:t>
      </w:r>
      <w:r w:rsidR="001848CC" w:rsidRPr="001848CC">
        <w:t xml:space="preserve"> auxilia na definição de um algoritmo com partes do mesmo definidos por métodos abstratos. As subclasses devem se responsabilizar por estas partes abstratas, deste algoritmo, que serão </w:t>
      </w:r>
      <w:r w:rsidR="001848CC" w:rsidRPr="001848CC">
        <w:lastRenderedPageBreak/>
        <w:t>implementadas, possivelmente de várias formas, ou seja, cada subclasse irá implementar à sua necessidade e oferecer um comportamento concreto construindo todo o algoritmo.</w:t>
      </w:r>
      <w:r>
        <w:t xml:space="preserve"> Maiores informações sobre estes e outros padrões de projeto podem ser encontradas em Gamma et al., (1995).</w:t>
      </w:r>
    </w:p>
    <w:sectPr w:rsidR="001848CC" w:rsidSect="00C97EF9">
      <w:pgSz w:w="12240" w:h="15840"/>
      <w:pgMar w:top="1134" w:right="1134" w:bottom="1134" w:left="1701"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Paloschi" w:date="2015-12-14T15:12:00Z" w:initials="P">
    <w:p w14:paraId="52A47913" w14:textId="77777777" w:rsidR="00B72CA6" w:rsidRDefault="00B72CA6">
      <w:pPr>
        <w:pStyle w:val="Textodecomentrio"/>
      </w:pPr>
      <w:r>
        <w:rPr>
          <w:rStyle w:val="Refdecomentrio"/>
        </w:rPr>
        <w:annotationRef/>
      </w:r>
      <w:r>
        <w:t>Tem artigo pra citar esse estudo?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52A4791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6625ED" w14:textId="77777777" w:rsidR="00904924" w:rsidRDefault="00904924" w:rsidP="00673E22">
      <w:pPr>
        <w:spacing w:line="240" w:lineRule="auto"/>
      </w:pPr>
      <w:r>
        <w:separator/>
      </w:r>
    </w:p>
  </w:endnote>
  <w:endnote w:type="continuationSeparator" w:id="0">
    <w:p w14:paraId="1A50A520" w14:textId="77777777" w:rsidR="00904924" w:rsidRDefault="00904924" w:rsidP="00673E2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charset w:val="00"/>
    <w:family w:val="swiss"/>
    <w:pitch w:val="variable"/>
    <w:sig w:usb0="A00002EF" w:usb1="4000207B" w:usb2="00000000" w:usb3="00000000" w:csb0="0000019F" w:csb1="00000000"/>
  </w:font>
  <w:font w:name="Segoe UI">
    <w:charset w:val="00"/>
    <w:family w:val="swiss"/>
    <w:pitch w:val="variable"/>
    <w:sig w:usb0="E10022FF" w:usb1="C000E47F" w:usb2="00000029" w:usb3="00000000" w:csb0="000001DF" w:csb1="00000000"/>
  </w:font>
  <w:font w:name="Cambria Math">
    <w:panose1 w:val="00000000000000000000"/>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2F408FF" w14:textId="77777777" w:rsidR="00904924" w:rsidRDefault="00904924" w:rsidP="00673E22">
      <w:pPr>
        <w:spacing w:line="240" w:lineRule="auto"/>
      </w:pPr>
      <w:r>
        <w:separator/>
      </w:r>
    </w:p>
  </w:footnote>
  <w:footnote w:type="continuationSeparator" w:id="0">
    <w:p w14:paraId="31E4F0A5" w14:textId="77777777" w:rsidR="00904924" w:rsidRDefault="00904924" w:rsidP="00673E2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7472A"/>
    <w:multiLevelType w:val="hybridMultilevel"/>
    <w:tmpl w:val="E200AB80"/>
    <w:lvl w:ilvl="0" w:tplc="77DA6876">
      <w:numFmt w:val="bullet"/>
      <w:lvlText w:val=""/>
      <w:lvlJc w:val="left"/>
      <w:pPr>
        <w:ind w:left="1066" w:hanging="360"/>
      </w:pPr>
      <w:rPr>
        <w:rFonts w:ascii="Symbol" w:eastAsiaTheme="minorHAnsi" w:hAnsi="Symbol" w:cstheme="minorBidi"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 w15:restartNumberingAfterBreak="0">
    <w:nsid w:val="36C43FEE"/>
    <w:multiLevelType w:val="hybridMultilevel"/>
    <w:tmpl w:val="8FEA9B0C"/>
    <w:lvl w:ilvl="0" w:tplc="04160001">
      <w:start w:val="1"/>
      <w:numFmt w:val="bullet"/>
      <w:lvlText w:val=""/>
      <w:lvlJc w:val="left"/>
      <w:pPr>
        <w:ind w:left="709" w:hanging="360"/>
      </w:pPr>
      <w:rPr>
        <w:rFonts w:ascii="Symbol" w:hAnsi="Symbol" w:hint="default"/>
      </w:rPr>
    </w:lvl>
    <w:lvl w:ilvl="1" w:tplc="04160003" w:tentative="1">
      <w:start w:val="1"/>
      <w:numFmt w:val="bullet"/>
      <w:lvlText w:val="o"/>
      <w:lvlJc w:val="left"/>
      <w:pPr>
        <w:ind w:left="1429" w:hanging="360"/>
      </w:pPr>
      <w:rPr>
        <w:rFonts w:ascii="Courier New" w:hAnsi="Courier New" w:cs="Courier New" w:hint="default"/>
      </w:rPr>
    </w:lvl>
    <w:lvl w:ilvl="2" w:tplc="04160005" w:tentative="1">
      <w:start w:val="1"/>
      <w:numFmt w:val="bullet"/>
      <w:lvlText w:val=""/>
      <w:lvlJc w:val="left"/>
      <w:pPr>
        <w:ind w:left="2149" w:hanging="360"/>
      </w:pPr>
      <w:rPr>
        <w:rFonts w:ascii="Wingdings" w:hAnsi="Wingdings" w:hint="default"/>
      </w:rPr>
    </w:lvl>
    <w:lvl w:ilvl="3" w:tplc="04160001" w:tentative="1">
      <w:start w:val="1"/>
      <w:numFmt w:val="bullet"/>
      <w:lvlText w:val=""/>
      <w:lvlJc w:val="left"/>
      <w:pPr>
        <w:ind w:left="2869" w:hanging="360"/>
      </w:pPr>
      <w:rPr>
        <w:rFonts w:ascii="Symbol" w:hAnsi="Symbol" w:hint="default"/>
      </w:rPr>
    </w:lvl>
    <w:lvl w:ilvl="4" w:tplc="04160003" w:tentative="1">
      <w:start w:val="1"/>
      <w:numFmt w:val="bullet"/>
      <w:lvlText w:val="o"/>
      <w:lvlJc w:val="left"/>
      <w:pPr>
        <w:ind w:left="3589" w:hanging="360"/>
      </w:pPr>
      <w:rPr>
        <w:rFonts w:ascii="Courier New" w:hAnsi="Courier New" w:cs="Courier New" w:hint="default"/>
      </w:rPr>
    </w:lvl>
    <w:lvl w:ilvl="5" w:tplc="04160005" w:tentative="1">
      <w:start w:val="1"/>
      <w:numFmt w:val="bullet"/>
      <w:lvlText w:val=""/>
      <w:lvlJc w:val="left"/>
      <w:pPr>
        <w:ind w:left="4309" w:hanging="360"/>
      </w:pPr>
      <w:rPr>
        <w:rFonts w:ascii="Wingdings" w:hAnsi="Wingdings" w:hint="default"/>
      </w:rPr>
    </w:lvl>
    <w:lvl w:ilvl="6" w:tplc="04160001" w:tentative="1">
      <w:start w:val="1"/>
      <w:numFmt w:val="bullet"/>
      <w:lvlText w:val=""/>
      <w:lvlJc w:val="left"/>
      <w:pPr>
        <w:ind w:left="5029" w:hanging="360"/>
      </w:pPr>
      <w:rPr>
        <w:rFonts w:ascii="Symbol" w:hAnsi="Symbol" w:hint="default"/>
      </w:rPr>
    </w:lvl>
    <w:lvl w:ilvl="7" w:tplc="04160003" w:tentative="1">
      <w:start w:val="1"/>
      <w:numFmt w:val="bullet"/>
      <w:lvlText w:val="o"/>
      <w:lvlJc w:val="left"/>
      <w:pPr>
        <w:ind w:left="5749" w:hanging="360"/>
      </w:pPr>
      <w:rPr>
        <w:rFonts w:ascii="Courier New" w:hAnsi="Courier New" w:cs="Courier New" w:hint="default"/>
      </w:rPr>
    </w:lvl>
    <w:lvl w:ilvl="8" w:tplc="04160005" w:tentative="1">
      <w:start w:val="1"/>
      <w:numFmt w:val="bullet"/>
      <w:lvlText w:val=""/>
      <w:lvlJc w:val="left"/>
      <w:pPr>
        <w:ind w:left="6469" w:hanging="360"/>
      </w:pPr>
      <w:rPr>
        <w:rFonts w:ascii="Wingdings" w:hAnsi="Wingdings" w:hint="default"/>
      </w:rPr>
    </w:lvl>
  </w:abstractNum>
  <w:abstractNum w:abstractNumId="2" w15:restartNumberingAfterBreak="0">
    <w:nsid w:val="4D2B3400"/>
    <w:multiLevelType w:val="hybridMultilevel"/>
    <w:tmpl w:val="3224FFB0"/>
    <w:lvl w:ilvl="0" w:tplc="04160001">
      <w:start w:val="1"/>
      <w:numFmt w:val="bullet"/>
      <w:lvlText w:val=""/>
      <w:lvlJc w:val="left"/>
      <w:pPr>
        <w:ind w:left="709" w:hanging="360"/>
      </w:pPr>
      <w:rPr>
        <w:rFonts w:ascii="Symbol" w:hAnsi="Symbol" w:hint="default"/>
      </w:rPr>
    </w:lvl>
    <w:lvl w:ilvl="1" w:tplc="04160003">
      <w:start w:val="1"/>
      <w:numFmt w:val="bullet"/>
      <w:lvlText w:val="o"/>
      <w:lvlJc w:val="left"/>
      <w:pPr>
        <w:ind w:left="1429" w:hanging="360"/>
      </w:pPr>
      <w:rPr>
        <w:rFonts w:ascii="Courier New" w:hAnsi="Courier New" w:cs="Courier New" w:hint="default"/>
      </w:rPr>
    </w:lvl>
    <w:lvl w:ilvl="2" w:tplc="04160005" w:tentative="1">
      <w:start w:val="1"/>
      <w:numFmt w:val="bullet"/>
      <w:lvlText w:val=""/>
      <w:lvlJc w:val="left"/>
      <w:pPr>
        <w:ind w:left="2149" w:hanging="360"/>
      </w:pPr>
      <w:rPr>
        <w:rFonts w:ascii="Wingdings" w:hAnsi="Wingdings" w:hint="default"/>
      </w:rPr>
    </w:lvl>
    <w:lvl w:ilvl="3" w:tplc="04160001" w:tentative="1">
      <w:start w:val="1"/>
      <w:numFmt w:val="bullet"/>
      <w:lvlText w:val=""/>
      <w:lvlJc w:val="left"/>
      <w:pPr>
        <w:ind w:left="2869" w:hanging="360"/>
      </w:pPr>
      <w:rPr>
        <w:rFonts w:ascii="Symbol" w:hAnsi="Symbol" w:hint="default"/>
      </w:rPr>
    </w:lvl>
    <w:lvl w:ilvl="4" w:tplc="04160003" w:tentative="1">
      <w:start w:val="1"/>
      <w:numFmt w:val="bullet"/>
      <w:lvlText w:val="o"/>
      <w:lvlJc w:val="left"/>
      <w:pPr>
        <w:ind w:left="3589" w:hanging="360"/>
      </w:pPr>
      <w:rPr>
        <w:rFonts w:ascii="Courier New" w:hAnsi="Courier New" w:cs="Courier New" w:hint="default"/>
      </w:rPr>
    </w:lvl>
    <w:lvl w:ilvl="5" w:tplc="04160005" w:tentative="1">
      <w:start w:val="1"/>
      <w:numFmt w:val="bullet"/>
      <w:lvlText w:val=""/>
      <w:lvlJc w:val="left"/>
      <w:pPr>
        <w:ind w:left="4309" w:hanging="360"/>
      </w:pPr>
      <w:rPr>
        <w:rFonts w:ascii="Wingdings" w:hAnsi="Wingdings" w:hint="default"/>
      </w:rPr>
    </w:lvl>
    <w:lvl w:ilvl="6" w:tplc="04160001" w:tentative="1">
      <w:start w:val="1"/>
      <w:numFmt w:val="bullet"/>
      <w:lvlText w:val=""/>
      <w:lvlJc w:val="left"/>
      <w:pPr>
        <w:ind w:left="5029" w:hanging="360"/>
      </w:pPr>
      <w:rPr>
        <w:rFonts w:ascii="Symbol" w:hAnsi="Symbol" w:hint="default"/>
      </w:rPr>
    </w:lvl>
    <w:lvl w:ilvl="7" w:tplc="04160003" w:tentative="1">
      <w:start w:val="1"/>
      <w:numFmt w:val="bullet"/>
      <w:lvlText w:val="o"/>
      <w:lvlJc w:val="left"/>
      <w:pPr>
        <w:ind w:left="5749" w:hanging="360"/>
      </w:pPr>
      <w:rPr>
        <w:rFonts w:ascii="Courier New" w:hAnsi="Courier New" w:cs="Courier New" w:hint="default"/>
      </w:rPr>
    </w:lvl>
    <w:lvl w:ilvl="8" w:tplc="04160005" w:tentative="1">
      <w:start w:val="1"/>
      <w:numFmt w:val="bullet"/>
      <w:lvlText w:val=""/>
      <w:lvlJc w:val="left"/>
      <w:pPr>
        <w:ind w:left="6469" w:hanging="360"/>
      </w:pPr>
      <w:rPr>
        <w:rFonts w:ascii="Wingdings" w:hAnsi="Wingdings" w:hint="default"/>
      </w:rPr>
    </w:lvl>
  </w:abstractNum>
  <w:abstractNum w:abstractNumId="3" w15:restartNumberingAfterBreak="0">
    <w:nsid w:val="50BA2EAE"/>
    <w:multiLevelType w:val="multilevel"/>
    <w:tmpl w:val="63120A78"/>
    <w:lvl w:ilvl="0">
      <w:start w:val="3"/>
      <w:numFmt w:val="decimal"/>
      <w:lvlText w:val="%1."/>
      <w:lvlJc w:val="left"/>
      <w:pPr>
        <w:ind w:left="390" w:hanging="390"/>
      </w:pPr>
      <w:rPr>
        <w:rFonts w:hint="default"/>
      </w:rPr>
    </w:lvl>
    <w:lvl w:ilvl="1">
      <w:start w:val="1"/>
      <w:numFmt w:val="decimal"/>
      <w:pStyle w:val="Ttulo2"/>
      <w:lvlText w:val="%1.%2."/>
      <w:lvlJc w:val="left"/>
      <w:pPr>
        <w:ind w:left="1368" w:hanging="720"/>
      </w:pPr>
      <w:rPr>
        <w:rFonts w:hint="default"/>
      </w:rPr>
    </w:lvl>
    <w:lvl w:ilvl="2">
      <w:start w:val="1"/>
      <w:numFmt w:val="decimal"/>
      <w:pStyle w:val="Ttulo3"/>
      <w:lvlText w:val="%1.%2.%3."/>
      <w:lvlJc w:val="left"/>
      <w:pPr>
        <w:ind w:left="2016" w:hanging="720"/>
      </w:pPr>
      <w:rPr>
        <w:rFonts w:hint="default"/>
      </w:rPr>
    </w:lvl>
    <w:lvl w:ilvl="3">
      <w:start w:val="1"/>
      <w:numFmt w:val="decimal"/>
      <w:lvlText w:val="%1.%2.%3.%4."/>
      <w:lvlJc w:val="left"/>
      <w:pPr>
        <w:ind w:left="3024" w:hanging="1080"/>
      </w:pPr>
      <w:rPr>
        <w:rFonts w:hint="default"/>
      </w:rPr>
    </w:lvl>
    <w:lvl w:ilvl="4">
      <w:start w:val="1"/>
      <w:numFmt w:val="decimal"/>
      <w:lvlText w:val="%1.%2.%3.%4.%5."/>
      <w:lvlJc w:val="left"/>
      <w:pPr>
        <w:ind w:left="3672" w:hanging="1080"/>
      </w:pPr>
      <w:rPr>
        <w:rFonts w:hint="default"/>
      </w:rPr>
    </w:lvl>
    <w:lvl w:ilvl="5">
      <w:start w:val="1"/>
      <w:numFmt w:val="decimal"/>
      <w:lvlText w:val="%1.%2.%3.%4.%5.%6."/>
      <w:lvlJc w:val="left"/>
      <w:pPr>
        <w:ind w:left="4680" w:hanging="1440"/>
      </w:pPr>
      <w:rPr>
        <w:rFonts w:hint="default"/>
      </w:rPr>
    </w:lvl>
    <w:lvl w:ilvl="6">
      <w:start w:val="1"/>
      <w:numFmt w:val="decimal"/>
      <w:lvlText w:val="%1.%2.%3.%4.%5.%6.%7."/>
      <w:lvlJc w:val="left"/>
      <w:pPr>
        <w:ind w:left="5328" w:hanging="1440"/>
      </w:pPr>
      <w:rPr>
        <w:rFonts w:hint="default"/>
      </w:rPr>
    </w:lvl>
    <w:lvl w:ilvl="7">
      <w:start w:val="1"/>
      <w:numFmt w:val="decimal"/>
      <w:lvlText w:val="%1.%2.%3.%4.%5.%6.%7.%8."/>
      <w:lvlJc w:val="left"/>
      <w:pPr>
        <w:ind w:left="6336" w:hanging="1800"/>
      </w:pPr>
      <w:rPr>
        <w:rFonts w:hint="default"/>
      </w:rPr>
    </w:lvl>
    <w:lvl w:ilvl="8">
      <w:start w:val="1"/>
      <w:numFmt w:val="decimal"/>
      <w:lvlText w:val="%1.%2.%3.%4.%5.%6.%7.%8.%9."/>
      <w:lvlJc w:val="left"/>
      <w:pPr>
        <w:ind w:left="7344" w:hanging="2160"/>
      </w:pPr>
      <w:rPr>
        <w:rFonts w:hint="default"/>
      </w:rPr>
    </w:lvl>
  </w:abstractNum>
  <w:abstractNum w:abstractNumId="4" w15:restartNumberingAfterBreak="0">
    <w:nsid w:val="6ED824E6"/>
    <w:multiLevelType w:val="hybridMultilevel"/>
    <w:tmpl w:val="9C7A625E"/>
    <w:lvl w:ilvl="0" w:tplc="04160001">
      <w:start w:val="1"/>
      <w:numFmt w:val="bullet"/>
      <w:lvlText w:val=""/>
      <w:lvlJc w:val="left"/>
      <w:pPr>
        <w:ind w:left="0" w:hanging="360"/>
      </w:pPr>
      <w:rPr>
        <w:rFonts w:ascii="Symbol" w:hAnsi="Symbol" w:hint="default"/>
      </w:rPr>
    </w:lvl>
    <w:lvl w:ilvl="1" w:tplc="04160003" w:tentative="1">
      <w:start w:val="1"/>
      <w:numFmt w:val="bullet"/>
      <w:lvlText w:val="o"/>
      <w:lvlJc w:val="left"/>
      <w:pPr>
        <w:ind w:left="720" w:hanging="360"/>
      </w:pPr>
      <w:rPr>
        <w:rFonts w:ascii="Courier New" w:hAnsi="Courier New" w:cs="Courier New" w:hint="default"/>
      </w:rPr>
    </w:lvl>
    <w:lvl w:ilvl="2" w:tplc="04160005" w:tentative="1">
      <w:start w:val="1"/>
      <w:numFmt w:val="bullet"/>
      <w:lvlText w:val=""/>
      <w:lvlJc w:val="left"/>
      <w:pPr>
        <w:ind w:left="1440" w:hanging="360"/>
      </w:pPr>
      <w:rPr>
        <w:rFonts w:ascii="Wingdings" w:hAnsi="Wingdings" w:hint="default"/>
      </w:rPr>
    </w:lvl>
    <w:lvl w:ilvl="3" w:tplc="04160001" w:tentative="1">
      <w:start w:val="1"/>
      <w:numFmt w:val="bullet"/>
      <w:lvlText w:val=""/>
      <w:lvlJc w:val="left"/>
      <w:pPr>
        <w:ind w:left="2160" w:hanging="360"/>
      </w:pPr>
      <w:rPr>
        <w:rFonts w:ascii="Symbol" w:hAnsi="Symbol" w:hint="default"/>
      </w:rPr>
    </w:lvl>
    <w:lvl w:ilvl="4" w:tplc="04160003" w:tentative="1">
      <w:start w:val="1"/>
      <w:numFmt w:val="bullet"/>
      <w:lvlText w:val="o"/>
      <w:lvlJc w:val="left"/>
      <w:pPr>
        <w:ind w:left="2880" w:hanging="360"/>
      </w:pPr>
      <w:rPr>
        <w:rFonts w:ascii="Courier New" w:hAnsi="Courier New" w:cs="Courier New" w:hint="default"/>
      </w:rPr>
    </w:lvl>
    <w:lvl w:ilvl="5" w:tplc="04160005" w:tentative="1">
      <w:start w:val="1"/>
      <w:numFmt w:val="bullet"/>
      <w:lvlText w:val=""/>
      <w:lvlJc w:val="left"/>
      <w:pPr>
        <w:ind w:left="3600" w:hanging="360"/>
      </w:pPr>
      <w:rPr>
        <w:rFonts w:ascii="Wingdings" w:hAnsi="Wingdings" w:hint="default"/>
      </w:rPr>
    </w:lvl>
    <w:lvl w:ilvl="6" w:tplc="04160001" w:tentative="1">
      <w:start w:val="1"/>
      <w:numFmt w:val="bullet"/>
      <w:lvlText w:val=""/>
      <w:lvlJc w:val="left"/>
      <w:pPr>
        <w:ind w:left="4320" w:hanging="360"/>
      </w:pPr>
      <w:rPr>
        <w:rFonts w:ascii="Symbol" w:hAnsi="Symbol" w:hint="default"/>
      </w:rPr>
    </w:lvl>
    <w:lvl w:ilvl="7" w:tplc="04160003" w:tentative="1">
      <w:start w:val="1"/>
      <w:numFmt w:val="bullet"/>
      <w:lvlText w:val="o"/>
      <w:lvlJc w:val="left"/>
      <w:pPr>
        <w:ind w:left="5040" w:hanging="360"/>
      </w:pPr>
      <w:rPr>
        <w:rFonts w:ascii="Courier New" w:hAnsi="Courier New" w:cs="Courier New" w:hint="default"/>
      </w:rPr>
    </w:lvl>
    <w:lvl w:ilvl="8" w:tplc="04160005" w:tentative="1">
      <w:start w:val="1"/>
      <w:numFmt w:val="bullet"/>
      <w:lvlText w:val=""/>
      <w:lvlJc w:val="left"/>
      <w:pPr>
        <w:ind w:left="5760" w:hanging="360"/>
      </w:pPr>
      <w:rPr>
        <w:rFonts w:ascii="Wingdings" w:hAnsi="Wingdings" w:hint="default"/>
      </w:rPr>
    </w:lvl>
  </w:abstractNum>
  <w:abstractNum w:abstractNumId="5" w15:restartNumberingAfterBreak="0">
    <w:nsid w:val="798836D7"/>
    <w:multiLevelType w:val="multilevel"/>
    <w:tmpl w:val="D8F4BC94"/>
    <w:lvl w:ilvl="0">
      <w:start w:val="3"/>
      <w:numFmt w:val="decimal"/>
      <w:pStyle w:val="Ttulo1"/>
      <w:lvlText w:val="%1."/>
      <w:lvlJc w:val="left"/>
      <w:pPr>
        <w:ind w:left="720" w:hanging="360"/>
      </w:pPr>
      <w:rPr>
        <w:rFonts w:hint="default"/>
      </w:rPr>
    </w:lvl>
    <w:lvl w:ilvl="1">
      <w:start w:val="1"/>
      <w:numFmt w:val="decimal"/>
      <w:isLgl/>
      <w:lvlText w:val="%1.%2"/>
      <w:lvlJc w:val="left"/>
      <w:pPr>
        <w:ind w:left="1008" w:hanging="360"/>
      </w:pPr>
      <w:rPr>
        <w:rFonts w:hint="default"/>
      </w:rPr>
    </w:lvl>
    <w:lvl w:ilvl="2">
      <w:start w:val="1"/>
      <w:numFmt w:val="decimal"/>
      <w:isLgl/>
      <w:lvlText w:val="%1.%2.%3"/>
      <w:lvlJc w:val="left"/>
      <w:pPr>
        <w:ind w:left="1656" w:hanging="720"/>
      </w:pPr>
      <w:rPr>
        <w:rFonts w:hint="default"/>
      </w:rPr>
    </w:lvl>
    <w:lvl w:ilvl="3">
      <w:start w:val="1"/>
      <w:numFmt w:val="decimal"/>
      <w:isLgl/>
      <w:lvlText w:val="%1.%2.%3.%4"/>
      <w:lvlJc w:val="left"/>
      <w:pPr>
        <w:ind w:left="1944" w:hanging="720"/>
      </w:pPr>
      <w:rPr>
        <w:rFonts w:hint="default"/>
      </w:rPr>
    </w:lvl>
    <w:lvl w:ilvl="4">
      <w:start w:val="1"/>
      <w:numFmt w:val="decimal"/>
      <w:isLgl/>
      <w:lvlText w:val="%1.%2.%3.%4.%5"/>
      <w:lvlJc w:val="left"/>
      <w:pPr>
        <w:ind w:left="2592"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528" w:hanging="1440"/>
      </w:pPr>
      <w:rPr>
        <w:rFonts w:hint="default"/>
      </w:rPr>
    </w:lvl>
    <w:lvl w:ilvl="7">
      <w:start w:val="1"/>
      <w:numFmt w:val="decimal"/>
      <w:isLgl/>
      <w:lvlText w:val="%1.%2.%3.%4.%5.%6.%7.%8"/>
      <w:lvlJc w:val="left"/>
      <w:pPr>
        <w:ind w:left="3816" w:hanging="1440"/>
      </w:pPr>
      <w:rPr>
        <w:rFonts w:hint="default"/>
      </w:rPr>
    </w:lvl>
    <w:lvl w:ilvl="8">
      <w:start w:val="1"/>
      <w:numFmt w:val="decimal"/>
      <w:isLgl/>
      <w:lvlText w:val="%1.%2.%3.%4.%5.%6.%7.%8.%9"/>
      <w:lvlJc w:val="left"/>
      <w:pPr>
        <w:ind w:left="4464" w:hanging="1800"/>
      </w:pPr>
      <w:rPr>
        <w:rFonts w:hint="default"/>
      </w:rPr>
    </w:lvl>
  </w:abstractNum>
  <w:num w:numId="1">
    <w:abstractNumId w:val="5"/>
  </w:num>
  <w:num w:numId="2">
    <w:abstractNumId w:val="3"/>
  </w:num>
  <w:num w:numId="3">
    <w:abstractNumId w:val="2"/>
  </w:num>
  <w:num w:numId="4">
    <w:abstractNumId w:val="0"/>
  </w:num>
  <w:num w:numId="5">
    <w:abstractNumId w:val="3"/>
    <w:lvlOverride w:ilvl="0">
      <w:startOverride w:val="2"/>
    </w:lvlOverride>
    <w:lvlOverride w:ilvl="1">
      <w:startOverride w:val="4"/>
    </w:lvlOverride>
    <w:lvlOverride w:ilvl="2">
      <w:startOverride w:val="5"/>
    </w:lvlOverride>
    <w:lvlOverride w:ilvl="3">
      <w:startOverride w:val="1"/>
    </w:lvlOverride>
  </w:num>
  <w:num w:numId="6">
    <w:abstractNumId w:val="4"/>
  </w:num>
  <w:num w:numId="7">
    <w:abstractNumId w:val="3"/>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num>
  <w:num w:numId="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Paloschi">
    <w15:presenceInfo w15:providerId="None" w15:userId="Palosch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751737"/>
    <w:rsid w:val="00000CEE"/>
    <w:rsid w:val="00007CFD"/>
    <w:rsid w:val="000218DB"/>
    <w:rsid w:val="00023326"/>
    <w:rsid w:val="000264D5"/>
    <w:rsid w:val="00027C61"/>
    <w:rsid w:val="00034184"/>
    <w:rsid w:val="00036DBB"/>
    <w:rsid w:val="000377C6"/>
    <w:rsid w:val="000430F3"/>
    <w:rsid w:val="00057478"/>
    <w:rsid w:val="000657B8"/>
    <w:rsid w:val="0006699E"/>
    <w:rsid w:val="00073436"/>
    <w:rsid w:val="00073BC5"/>
    <w:rsid w:val="00075319"/>
    <w:rsid w:val="00091139"/>
    <w:rsid w:val="0009297A"/>
    <w:rsid w:val="000A2125"/>
    <w:rsid w:val="000A57B2"/>
    <w:rsid w:val="000A6725"/>
    <w:rsid w:val="000B4C89"/>
    <w:rsid w:val="000E151C"/>
    <w:rsid w:val="000F2679"/>
    <w:rsid w:val="0010693E"/>
    <w:rsid w:val="00107C80"/>
    <w:rsid w:val="00110958"/>
    <w:rsid w:val="001200A6"/>
    <w:rsid w:val="00125EF7"/>
    <w:rsid w:val="00132D07"/>
    <w:rsid w:val="00132F79"/>
    <w:rsid w:val="00133733"/>
    <w:rsid w:val="00136731"/>
    <w:rsid w:val="00155B32"/>
    <w:rsid w:val="001560A9"/>
    <w:rsid w:val="0016174F"/>
    <w:rsid w:val="001679DB"/>
    <w:rsid w:val="00181EF5"/>
    <w:rsid w:val="00183935"/>
    <w:rsid w:val="001848CC"/>
    <w:rsid w:val="00185C62"/>
    <w:rsid w:val="00194BA4"/>
    <w:rsid w:val="001A1476"/>
    <w:rsid w:val="001A2FAC"/>
    <w:rsid w:val="001B3975"/>
    <w:rsid w:val="001B3F03"/>
    <w:rsid w:val="001B43A9"/>
    <w:rsid w:val="001B5927"/>
    <w:rsid w:val="001C5B5A"/>
    <w:rsid w:val="001D6B41"/>
    <w:rsid w:val="001D7373"/>
    <w:rsid w:val="001E3E4C"/>
    <w:rsid w:val="001F0676"/>
    <w:rsid w:val="001F39FA"/>
    <w:rsid w:val="001F724C"/>
    <w:rsid w:val="00206288"/>
    <w:rsid w:val="00206CFE"/>
    <w:rsid w:val="0020703B"/>
    <w:rsid w:val="0022013F"/>
    <w:rsid w:val="002360A1"/>
    <w:rsid w:val="002364A0"/>
    <w:rsid w:val="002440D0"/>
    <w:rsid w:val="0024538E"/>
    <w:rsid w:val="00253938"/>
    <w:rsid w:val="002562DD"/>
    <w:rsid w:val="00264759"/>
    <w:rsid w:val="0027143B"/>
    <w:rsid w:val="00271613"/>
    <w:rsid w:val="00277F85"/>
    <w:rsid w:val="002844A6"/>
    <w:rsid w:val="002862BA"/>
    <w:rsid w:val="00287DE9"/>
    <w:rsid w:val="00291C59"/>
    <w:rsid w:val="002958DA"/>
    <w:rsid w:val="002A0B3C"/>
    <w:rsid w:val="002A46E8"/>
    <w:rsid w:val="002B7081"/>
    <w:rsid w:val="002D1B4A"/>
    <w:rsid w:val="002D7B77"/>
    <w:rsid w:val="003060EB"/>
    <w:rsid w:val="003114AD"/>
    <w:rsid w:val="00321089"/>
    <w:rsid w:val="00332EB1"/>
    <w:rsid w:val="00366C40"/>
    <w:rsid w:val="00392971"/>
    <w:rsid w:val="003940B3"/>
    <w:rsid w:val="00395976"/>
    <w:rsid w:val="003A0DF1"/>
    <w:rsid w:val="003B1B10"/>
    <w:rsid w:val="003C5C8B"/>
    <w:rsid w:val="003D109C"/>
    <w:rsid w:val="003D2F56"/>
    <w:rsid w:val="003E5F2B"/>
    <w:rsid w:val="003E6906"/>
    <w:rsid w:val="00412F74"/>
    <w:rsid w:val="004442CB"/>
    <w:rsid w:val="0044443B"/>
    <w:rsid w:val="004623CD"/>
    <w:rsid w:val="00475B19"/>
    <w:rsid w:val="00496602"/>
    <w:rsid w:val="00496BC2"/>
    <w:rsid w:val="004A301B"/>
    <w:rsid w:val="004B38FF"/>
    <w:rsid w:val="004D0685"/>
    <w:rsid w:val="004E4668"/>
    <w:rsid w:val="004F59B4"/>
    <w:rsid w:val="00510068"/>
    <w:rsid w:val="00511999"/>
    <w:rsid w:val="005157F7"/>
    <w:rsid w:val="00551C36"/>
    <w:rsid w:val="0056142E"/>
    <w:rsid w:val="0056658B"/>
    <w:rsid w:val="00571206"/>
    <w:rsid w:val="005837AB"/>
    <w:rsid w:val="00587EB6"/>
    <w:rsid w:val="005A501E"/>
    <w:rsid w:val="005B22D1"/>
    <w:rsid w:val="005B56E0"/>
    <w:rsid w:val="005C3FA5"/>
    <w:rsid w:val="005D0428"/>
    <w:rsid w:val="005D3DE3"/>
    <w:rsid w:val="005E3C4C"/>
    <w:rsid w:val="005F79C7"/>
    <w:rsid w:val="0060339F"/>
    <w:rsid w:val="006146D4"/>
    <w:rsid w:val="00614C3A"/>
    <w:rsid w:val="006321A9"/>
    <w:rsid w:val="00633786"/>
    <w:rsid w:val="00634862"/>
    <w:rsid w:val="006359C6"/>
    <w:rsid w:val="00647BF2"/>
    <w:rsid w:val="0065215E"/>
    <w:rsid w:val="00657A74"/>
    <w:rsid w:val="00661623"/>
    <w:rsid w:val="00665989"/>
    <w:rsid w:val="00665FD4"/>
    <w:rsid w:val="0067096B"/>
    <w:rsid w:val="00673E22"/>
    <w:rsid w:val="00682E97"/>
    <w:rsid w:val="00687577"/>
    <w:rsid w:val="00695AA4"/>
    <w:rsid w:val="006A5C50"/>
    <w:rsid w:val="006C3011"/>
    <w:rsid w:val="006D01FF"/>
    <w:rsid w:val="006E37AD"/>
    <w:rsid w:val="006F5D57"/>
    <w:rsid w:val="0070346F"/>
    <w:rsid w:val="00704039"/>
    <w:rsid w:val="00704E58"/>
    <w:rsid w:val="00705A34"/>
    <w:rsid w:val="00716DF1"/>
    <w:rsid w:val="00724285"/>
    <w:rsid w:val="0073334E"/>
    <w:rsid w:val="007352DA"/>
    <w:rsid w:val="0073685E"/>
    <w:rsid w:val="00751737"/>
    <w:rsid w:val="00760596"/>
    <w:rsid w:val="00763045"/>
    <w:rsid w:val="007634E2"/>
    <w:rsid w:val="0077553E"/>
    <w:rsid w:val="0078720C"/>
    <w:rsid w:val="007A0169"/>
    <w:rsid w:val="007B2718"/>
    <w:rsid w:val="007B3B3F"/>
    <w:rsid w:val="007B4073"/>
    <w:rsid w:val="007E06ED"/>
    <w:rsid w:val="007E3791"/>
    <w:rsid w:val="007F0DB3"/>
    <w:rsid w:val="00803825"/>
    <w:rsid w:val="00805D45"/>
    <w:rsid w:val="00812A94"/>
    <w:rsid w:val="008155CD"/>
    <w:rsid w:val="008160D0"/>
    <w:rsid w:val="0081680F"/>
    <w:rsid w:val="0082162A"/>
    <w:rsid w:val="00827A6D"/>
    <w:rsid w:val="00832F2B"/>
    <w:rsid w:val="00857EB0"/>
    <w:rsid w:val="008602A7"/>
    <w:rsid w:val="00872EB1"/>
    <w:rsid w:val="008A00BC"/>
    <w:rsid w:val="008A0AB6"/>
    <w:rsid w:val="008A1052"/>
    <w:rsid w:val="008A1D91"/>
    <w:rsid w:val="008A1E54"/>
    <w:rsid w:val="008A4BF5"/>
    <w:rsid w:val="008A5715"/>
    <w:rsid w:val="008B2B70"/>
    <w:rsid w:val="008B38CF"/>
    <w:rsid w:val="008C4868"/>
    <w:rsid w:val="008C71F9"/>
    <w:rsid w:val="008D0662"/>
    <w:rsid w:val="008D37E7"/>
    <w:rsid w:val="008D52D1"/>
    <w:rsid w:val="008D7106"/>
    <w:rsid w:val="008E36C4"/>
    <w:rsid w:val="008E6BD4"/>
    <w:rsid w:val="008E78D0"/>
    <w:rsid w:val="008F2142"/>
    <w:rsid w:val="00904924"/>
    <w:rsid w:val="00920A8D"/>
    <w:rsid w:val="00920F3F"/>
    <w:rsid w:val="009235F7"/>
    <w:rsid w:val="009238E4"/>
    <w:rsid w:val="009279AF"/>
    <w:rsid w:val="00940EC0"/>
    <w:rsid w:val="009474E5"/>
    <w:rsid w:val="00955636"/>
    <w:rsid w:val="009636C7"/>
    <w:rsid w:val="00971DAA"/>
    <w:rsid w:val="0099325F"/>
    <w:rsid w:val="009B0D5B"/>
    <w:rsid w:val="009D038B"/>
    <w:rsid w:val="009D09AE"/>
    <w:rsid w:val="009D35A8"/>
    <w:rsid w:val="00A16485"/>
    <w:rsid w:val="00A3676B"/>
    <w:rsid w:val="00A50994"/>
    <w:rsid w:val="00A52565"/>
    <w:rsid w:val="00A52804"/>
    <w:rsid w:val="00A56601"/>
    <w:rsid w:val="00A74774"/>
    <w:rsid w:val="00A76031"/>
    <w:rsid w:val="00A82001"/>
    <w:rsid w:val="00A85EA1"/>
    <w:rsid w:val="00AA6A57"/>
    <w:rsid w:val="00AB4DE1"/>
    <w:rsid w:val="00AC7992"/>
    <w:rsid w:val="00AC7BF4"/>
    <w:rsid w:val="00AE0AD1"/>
    <w:rsid w:val="00AE2CC9"/>
    <w:rsid w:val="00AF4891"/>
    <w:rsid w:val="00B054A7"/>
    <w:rsid w:val="00B14626"/>
    <w:rsid w:val="00B14D74"/>
    <w:rsid w:val="00B16E92"/>
    <w:rsid w:val="00B24D49"/>
    <w:rsid w:val="00B25C56"/>
    <w:rsid w:val="00B33C45"/>
    <w:rsid w:val="00B376CE"/>
    <w:rsid w:val="00B64275"/>
    <w:rsid w:val="00B72CA6"/>
    <w:rsid w:val="00B76C01"/>
    <w:rsid w:val="00B804FD"/>
    <w:rsid w:val="00B85424"/>
    <w:rsid w:val="00B85541"/>
    <w:rsid w:val="00B878A4"/>
    <w:rsid w:val="00BB2858"/>
    <w:rsid w:val="00BB33B3"/>
    <w:rsid w:val="00BC1633"/>
    <w:rsid w:val="00BC324A"/>
    <w:rsid w:val="00BC3389"/>
    <w:rsid w:val="00BD1255"/>
    <w:rsid w:val="00BD6756"/>
    <w:rsid w:val="00BE31B3"/>
    <w:rsid w:val="00BF66E4"/>
    <w:rsid w:val="00C34706"/>
    <w:rsid w:val="00C3511F"/>
    <w:rsid w:val="00C35D8F"/>
    <w:rsid w:val="00C423AB"/>
    <w:rsid w:val="00C42DD5"/>
    <w:rsid w:val="00C65DFC"/>
    <w:rsid w:val="00C82897"/>
    <w:rsid w:val="00C901C9"/>
    <w:rsid w:val="00C97EF9"/>
    <w:rsid w:val="00CA300A"/>
    <w:rsid w:val="00CA62FB"/>
    <w:rsid w:val="00CC2652"/>
    <w:rsid w:val="00CD09BE"/>
    <w:rsid w:val="00CD4205"/>
    <w:rsid w:val="00CE2107"/>
    <w:rsid w:val="00CF6D92"/>
    <w:rsid w:val="00D0199F"/>
    <w:rsid w:val="00D128BA"/>
    <w:rsid w:val="00D134D1"/>
    <w:rsid w:val="00D22C6B"/>
    <w:rsid w:val="00D24E41"/>
    <w:rsid w:val="00D25133"/>
    <w:rsid w:val="00D438B5"/>
    <w:rsid w:val="00D56FB4"/>
    <w:rsid w:val="00D848B5"/>
    <w:rsid w:val="00D86080"/>
    <w:rsid w:val="00D91B83"/>
    <w:rsid w:val="00D95682"/>
    <w:rsid w:val="00D9628E"/>
    <w:rsid w:val="00DA241E"/>
    <w:rsid w:val="00DB4BA3"/>
    <w:rsid w:val="00DF04A9"/>
    <w:rsid w:val="00DF35C2"/>
    <w:rsid w:val="00DF6E9A"/>
    <w:rsid w:val="00E0463F"/>
    <w:rsid w:val="00E07AF0"/>
    <w:rsid w:val="00E1175D"/>
    <w:rsid w:val="00E40234"/>
    <w:rsid w:val="00E55036"/>
    <w:rsid w:val="00E6218B"/>
    <w:rsid w:val="00E652AA"/>
    <w:rsid w:val="00E804CD"/>
    <w:rsid w:val="00E8074F"/>
    <w:rsid w:val="00E812D1"/>
    <w:rsid w:val="00E8644F"/>
    <w:rsid w:val="00E8761C"/>
    <w:rsid w:val="00E96489"/>
    <w:rsid w:val="00EA0A82"/>
    <w:rsid w:val="00EB2C74"/>
    <w:rsid w:val="00EC3D95"/>
    <w:rsid w:val="00EC3F72"/>
    <w:rsid w:val="00EC404E"/>
    <w:rsid w:val="00EC6DDB"/>
    <w:rsid w:val="00EE1534"/>
    <w:rsid w:val="00EF78EE"/>
    <w:rsid w:val="00F159E8"/>
    <w:rsid w:val="00F223D1"/>
    <w:rsid w:val="00F22A80"/>
    <w:rsid w:val="00F24252"/>
    <w:rsid w:val="00F25B33"/>
    <w:rsid w:val="00F33999"/>
    <w:rsid w:val="00F410D0"/>
    <w:rsid w:val="00F43698"/>
    <w:rsid w:val="00F47294"/>
    <w:rsid w:val="00F50080"/>
    <w:rsid w:val="00F51D6B"/>
    <w:rsid w:val="00F528B4"/>
    <w:rsid w:val="00F53BEA"/>
    <w:rsid w:val="00F571E5"/>
    <w:rsid w:val="00F60683"/>
    <w:rsid w:val="00F634F4"/>
    <w:rsid w:val="00F65182"/>
    <w:rsid w:val="00F71D6D"/>
    <w:rsid w:val="00F94406"/>
    <w:rsid w:val="00F97003"/>
    <w:rsid w:val="00FB1566"/>
    <w:rsid w:val="00FC5227"/>
    <w:rsid w:val="00FC6D77"/>
    <w:rsid w:val="00FC786C"/>
    <w:rsid w:val="00FD7161"/>
    <w:rsid w:val="00FE2EE2"/>
    <w:rsid w:val="00FE6EA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C22E9"/>
  <w15:docId w15:val="{1ABD3C4B-4FEA-4CB0-8351-34321DA5D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5976"/>
    <w:pPr>
      <w:spacing w:after="0" w:line="360" w:lineRule="auto"/>
      <w:ind w:firstLine="851"/>
      <w:jc w:val="both"/>
    </w:pPr>
    <w:rPr>
      <w:rFonts w:ascii="Arial" w:hAnsi="Arial"/>
      <w:lang w:val="pt-BR"/>
    </w:rPr>
  </w:style>
  <w:style w:type="paragraph" w:styleId="Ttulo1">
    <w:name w:val="heading 1"/>
    <w:basedOn w:val="Normal"/>
    <w:next w:val="Normal"/>
    <w:link w:val="Ttulo1Char"/>
    <w:autoRedefine/>
    <w:uiPriority w:val="9"/>
    <w:qFormat/>
    <w:rsid w:val="008E78D0"/>
    <w:pPr>
      <w:keepNext/>
      <w:keepLines/>
      <w:numPr>
        <w:numId w:val="1"/>
      </w:numPr>
      <w:spacing w:before="240"/>
      <w:outlineLvl w:val="0"/>
    </w:pPr>
    <w:rPr>
      <w:rFonts w:eastAsiaTheme="majorEastAsia" w:cstheme="majorBidi"/>
      <w:b/>
      <w:sz w:val="24"/>
      <w:szCs w:val="32"/>
    </w:rPr>
  </w:style>
  <w:style w:type="paragraph" w:styleId="Ttulo2">
    <w:name w:val="heading 2"/>
    <w:basedOn w:val="Normal"/>
    <w:next w:val="Normal"/>
    <w:link w:val="Ttulo2Char"/>
    <w:autoRedefine/>
    <w:uiPriority w:val="9"/>
    <w:unhideWhenUsed/>
    <w:qFormat/>
    <w:rsid w:val="00271613"/>
    <w:pPr>
      <w:keepNext/>
      <w:keepLines/>
      <w:numPr>
        <w:ilvl w:val="1"/>
        <w:numId w:val="2"/>
      </w:numPr>
      <w:outlineLvl w:val="1"/>
    </w:pPr>
    <w:rPr>
      <w:rFonts w:eastAsiaTheme="majorEastAsia" w:cstheme="majorBidi"/>
      <w:b/>
      <w:szCs w:val="26"/>
    </w:rPr>
  </w:style>
  <w:style w:type="paragraph" w:styleId="Ttulo3">
    <w:name w:val="heading 3"/>
    <w:basedOn w:val="Normal"/>
    <w:next w:val="Normal"/>
    <w:link w:val="Ttulo3Char"/>
    <w:autoRedefine/>
    <w:uiPriority w:val="9"/>
    <w:unhideWhenUsed/>
    <w:qFormat/>
    <w:rsid w:val="00F43698"/>
    <w:pPr>
      <w:keepNext/>
      <w:keepLines/>
      <w:numPr>
        <w:ilvl w:val="2"/>
        <w:numId w:val="2"/>
      </w:numPr>
      <w:ind w:left="720"/>
      <w:outlineLvl w:val="2"/>
    </w:pPr>
    <w:rPr>
      <w:rFonts w:eastAsiaTheme="majorEastAsia" w:cstheme="majorBidi"/>
      <w:b/>
      <w:szCs w:val="24"/>
    </w:rPr>
  </w:style>
  <w:style w:type="paragraph" w:styleId="Ttulo4">
    <w:name w:val="heading 4"/>
    <w:basedOn w:val="Normal"/>
    <w:next w:val="Normal"/>
    <w:link w:val="Ttulo4Char"/>
    <w:uiPriority w:val="9"/>
    <w:semiHidden/>
    <w:unhideWhenUsed/>
    <w:qFormat/>
    <w:rsid w:val="001A2FAC"/>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8E78D0"/>
    <w:rPr>
      <w:rFonts w:ascii="Arial" w:eastAsiaTheme="majorEastAsia" w:hAnsi="Arial" w:cstheme="majorBidi"/>
      <w:b/>
      <w:sz w:val="24"/>
      <w:szCs w:val="32"/>
      <w:lang w:val="pt-BR"/>
    </w:rPr>
  </w:style>
  <w:style w:type="character" w:customStyle="1" w:styleId="Ttulo2Char">
    <w:name w:val="Título 2 Char"/>
    <w:basedOn w:val="Fontepargpadro"/>
    <w:link w:val="Ttulo2"/>
    <w:uiPriority w:val="9"/>
    <w:rsid w:val="00271613"/>
    <w:rPr>
      <w:rFonts w:ascii="Arial" w:eastAsiaTheme="majorEastAsia" w:hAnsi="Arial" w:cstheme="majorBidi"/>
      <w:b/>
      <w:szCs w:val="26"/>
      <w:lang w:val="pt-BR"/>
    </w:rPr>
  </w:style>
  <w:style w:type="character" w:customStyle="1" w:styleId="Ttulo3Char">
    <w:name w:val="Título 3 Char"/>
    <w:basedOn w:val="Fontepargpadro"/>
    <w:link w:val="Ttulo3"/>
    <w:uiPriority w:val="9"/>
    <w:rsid w:val="00F43698"/>
    <w:rPr>
      <w:rFonts w:ascii="Arial" w:eastAsiaTheme="majorEastAsia" w:hAnsi="Arial" w:cstheme="majorBidi"/>
      <w:b/>
      <w:szCs w:val="24"/>
      <w:lang w:val="pt-BR"/>
    </w:rPr>
  </w:style>
  <w:style w:type="paragraph" w:styleId="PargrafodaLista">
    <w:name w:val="List Paragraph"/>
    <w:basedOn w:val="Normal"/>
    <w:uiPriority w:val="34"/>
    <w:qFormat/>
    <w:rsid w:val="00BC324A"/>
    <w:pPr>
      <w:ind w:left="720"/>
      <w:contextualSpacing/>
    </w:pPr>
  </w:style>
  <w:style w:type="paragraph" w:styleId="Legenda">
    <w:name w:val="caption"/>
    <w:basedOn w:val="Normal"/>
    <w:next w:val="Normal"/>
    <w:autoRedefine/>
    <w:uiPriority w:val="35"/>
    <w:unhideWhenUsed/>
    <w:qFormat/>
    <w:rsid w:val="008602A7"/>
    <w:pPr>
      <w:spacing w:after="200" w:line="240" w:lineRule="auto"/>
      <w:ind w:firstLine="0"/>
      <w:jc w:val="center"/>
    </w:pPr>
    <w:rPr>
      <w:b/>
      <w:bCs/>
      <w:sz w:val="20"/>
      <w:szCs w:val="20"/>
    </w:rPr>
  </w:style>
  <w:style w:type="character" w:styleId="Refdecomentrio">
    <w:name w:val="annotation reference"/>
    <w:basedOn w:val="Fontepargpadro"/>
    <w:uiPriority w:val="99"/>
    <w:semiHidden/>
    <w:unhideWhenUsed/>
    <w:rsid w:val="00C901C9"/>
    <w:rPr>
      <w:sz w:val="16"/>
      <w:szCs w:val="16"/>
    </w:rPr>
  </w:style>
  <w:style w:type="paragraph" w:styleId="Textodecomentrio">
    <w:name w:val="annotation text"/>
    <w:basedOn w:val="Normal"/>
    <w:link w:val="TextodecomentrioChar"/>
    <w:uiPriority w:val="99"/>
    <w:semiHidden/>
    <w:unhideWhenUsed/>
    <w:rsid w:val="00C901C9"/>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C901C9"/>
    <w:rPr>
      <w:rFonts w:ascii="Arial" w:hAnsi="Arial"/>
      <w:sz w:val="20"/>
      <w:szCs w:val="20"/>
      <w:lang w:val="pt-BR"/>
    </w:rPr>
  </w:style>
  <w:style w:type="paragraph" w:styleId="Assuntodocomentrio">
    <w:name w:val="annotation subject"/>
    <w:basedOn w:val="Textodecomentrio"/>
    <w:next w:val="Textodecomentrio"/>
    <w:link w:val="AssuntodocomentrioChar"/>
    <w:uiPriority w:val="99"/>
    <w:semiHidden/>
    <w:unhideWhenUsed/>
    <w:rsid w:val="00C901C9"/>
    <w:rPr>
      <w:b/>
      <w:bCs/>
    </w:rPr>
  </w:style>
  <w:style w:type="character" w:customStyle="1" w:styleId="AssuntodocomentrioChar">
    <w:name w:val="Assunto do comentário Char"/>
    <w:basedOn w:val="TextodecomentrioChar"/>
    <w:link w:val="Assuntodocomentrio"/>
    <w:uiPriority w:val="99"/>
    <w:semiHidden/>
    <w:rsid w:val="00C901C9"/>
    <w:rPr>
      <w:rFonts w:ascii="Arial" w:hAnsi="Arial"/>
      <w:b/>
      <w:bCs/>
      <w:sz w:val="20"/>
      <w:szCs w:val="20"/>
      <w:lang w:val="pt-BR"/>
    </w:rPr>
  </w:style>
  <w:style w:type="paragraph" w:styleId="Textodebalo">
    <w:name w:val="Balloon Text"/>
    <w:basedOn w:val="Normal"/>
    <w:link w:val="TextodebaloChar"/>
    <w:uiPriority w:val="99"/>
    <w:semiHidden/>
    <w:unhideWhenUsed/>
    <w:rsid w:val="00C901C9"/>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C901C9"/>
    <w:rPr>
      <w:rFonts w:ascii="Segoe UI" w:hAnsi="Segoe UI" w:cs="Segoe UI"/>
      <w:sz w:val="18"/>
      <w:szCs w:val="18"/>
      <w:lang w:val="pt-BR"/>
    </w:rPr>
  </w:style>
  <w:style w:type="character" w:customStyle="1" w:styleId="Ttulo4Char">
    <w:name w:val="Título 4 Char"/>
    <w:basedOn w:val="Fontepargpadro"/>
    <w:link w:val="Ttulo4"/>
    <w:uiPriority w:val="9"/>
    <w:semiHidden/>
    <w:rsid w:val="001A2FAC"/>
    <w:rPr>
      <w:rFonts w:asciiTheme="majorHAnsi" w:eastAsiaTheme="majorEastAsia" w:hAnsiTheme="majorHAnsi" w:cstheme="majorBidi"/>
      <w:i/>
      <w:iCs/>
      <w:color w:val="2E74B5" w:themeColor="accent1" w:themeShade="BF"/>
      <w:lang w:val="pt-BR"/>
    </w:rPr>
  </w:style>
  <w:style w:type="paragraph" w:styleId="NormalWeb">
    <w:name w:val="Normal (Web)"/>
    <w:basedOn w:val="Normal"/>
    <w:uiPriority w:val="99"/>
    <w:unhideWhenUsed/>
    <w:rsid w:val="00682E97"/>
    <w:pPr>
      <w:spacing w:before="100" w:beforeAutospacing="1" w:after="100" w:afterAutospacing="1" w:line="240" w:lineRule="auto"/>
      <w:ind w:firstLine="0"/>
      <w:jc w:val="left"/>
    </w:pPr>
    <w:rPr>
      <w:rFonts w:eastAsia="Times New Roman" w:cs="Times New Roman"/>
      <w:szCs w:val="24"/>
      <w:lang w:eastAsia="pt-BR"/>
    </w:rPr>
  </w:style>
  <w:style w:type="paragraph" w:customStyle="1" w:styleId="PrimeiroPargrafo">
    <w:name w:val="Primeiro Parágrafo"/>
    <w:basedOn w:val="Normal"/>
    <w:rsid w:val="00812A94"/>
    <w:pPr>
      <w:spacing w:line="240" w:lineRule="auto"/>
      <w:ind w:firstLine="0"/>
    </w:pPr>
    <w:rPr>
      <w:rFonts w:ascii="Times New Roman" w:eastAsia="Times New Roman" w:hAnsi="Times New Roman" w:cs="Times New Roman"/>
      <w:sz w:val="24"/>
      <w:szCs w:val="20"/>
      <w:lang w:eastAsia="pt-BR"/>
    </w:rPr>
  </w:style>
  <w:style w:type="table" w:styleId="Tabelacomgrade">
    <w:name w:val="Table Grid"/>
    <w:basedOn w:val="Tabelanormal"/>
    <w:uiPriority w:val="39"/>
    <w:rsid w:val="000B4C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oEspaoReservado">
    <w:name w:val="Placeholder Text"/>
    <w:basedOn w:val="Fontepargpadro"/>
    <w:uiPriority w:val="99"/>
    <w:semiHidden/>
    <w:rsid w:val="00291C59"/>
    <w:rPr>
      <w:color w:val="808080"/>
    </w:rPr>
  </w:style>
  <w:style w:type="character" w:styleId="Hyperlink">
    <w:name w:val="Hyperlink"/>
    <w:basedOn w:val="Fontepargpadro"/>
    <w:uiPriority w:val="99"/>
    <w:unhideWhenUsed/>
    <w:rsid w:val="008C71F9"/>
    <w:rPr>
      <w:color w:val="0563C1" w:themeColor="hyperlink"/>
      <w:u w:val="single"/>
    </w:rPr>
  </w:style>
  <w:style w:type="paragraph" w:customStyle="1" w:styleId="descricaoformula">
    <w:name w:val="descricao_formula"/>
    <w:basedOn w:val="Normal"/>
    <w:link w:val="descricaoformulaChar"/>
    <w:qFormat/>
    <w:rsid w:val="00027C61"/>
    <w:pPr>
      <w:ind w:firstLine="426"/>
    </w:pPr>
    <w:rPr>
      <w:lang w:eastAsia="pt-BR"/>
    </w:rPr>
  </w:style>
  <w:style w:type="paragraph" w:styleId="Cabealho">
    <w:name w:val="header"/>
    <w:basedOn w:val="Normal"/>
    <w:link w:val="CabealhoChar"/>
    <w:uiPriority w:val="99"/>
    <w:unhideWhenUsed/>
    <w:rsid w:val="00673E22"/>
    <w:pPr>
      <w:tabs>
        <w:tab w:val="center" w:pos="4252"/>
        <w:tab w:val="right" w:pos="8504"/>
      </w:tabs>
      <w:spacing w:line="240" w:lineRule="auto"/>
    </w:pPr>
  </w:style>
  <w:style w:type="character" w:customStyle="1" w:styleId="descricaoformulaChar">
    <w:name w:val="descricao_formula Char"/>
    <w:basedOn w:val="Fontepargpadro"/>
    <w:link w:val="descricaoformula"/>
    <w:rsid w:val="00027C61"/>
    <w:rPr>
      <w:rFonts w:ascii="Arial" w:hAnsi="Arial"/>
      <w:lang w:val="pt-BR" w:eastAsia="pt-BR"/>
    </w:rPr>
  </w:style>
  <w:style w:type="character" w:customStyle="1" w:styleId="CabealhoChar">
    <w:name w:val="Cabeçalho Char"/>
    <w:basedOn w:val="Fontepargpadro"/>
    <w:link w:val="Cabealho"/>
    <w:uiPriority w:val="99"/>
    <w:rsid w:val="00673E22"/>
    <w:rPr>
      <w:rFonts w:ascii="Arial" w:hAnsi="Arial"/>
      <w:lang w:val="pt-BR"/>
    </w:rPr>
  </w:style>
  <w:style w:type="paragraph" w:styleId="Rodap">
    <w:name w:val="footer"/>
    <w:basedOn w:val="Normal"/>
    <w:link w:val="RodapChar"/>
    <w:uiPriority w:val="99"/>
    <w:unhideWhenUsed/>
    <w:rsid w:val="00673E22"/>
    <w:pPr>
      <w:tabs>
        <w:tab w:val="center" w:pos="4252"/>
        <w:tab w:val="right" w:pos="8504"/>
      </w:tabs>
      <w:spacing w:line="240" w:lineRule="auto"/>
    </w:pPr>
  </w:style>
  <w:style w:type="character" w:customStyle="1" w:styleId="RodapChar">
    <w:name w:val="Rodapé Char"/>
    <w:basedOn w:val="Fontepargpadro"/>
    <w:link w:val="Rodap"/>
    <w:uiPriority w:val="99"/>
    <w:rsid w:val="00673E22"/>
    <w:rPr>
      <w:rFonts w:ascii="Arial" w:hAnsi="Arial"/>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7476637">
      <w:bodyDiv w:val="1"/>
      <w:marLeft w:val="0"/>
      <w:marRight w:val="0"/>
      <w:marTop w:val="0"/>
      <w:marBottom w:val="0"/>
      <w:divBdr>
        <w:top w:val="none" w:sz="0" w:space="0" w:color="auto"/>
        <w:left w:val="none" w:sz="0" w:space="0" w:color="auto"/>
        <w:bottom w:val="none" w:sz="0" w:space="0" w:color="auto"/>
        <w:right w:val="none" w:sz="0" w:space="0" w:color="auto"/>
      </w:divBdr>
    </w:div>
    <w:div w:id="210045326">
      <w:bodyDiv w:val="1"/>
      <w:marLeft w:val="0"/>
      <w:marRight w:val="0"/>
      <w:marTop w:val="0"/>
      <w:marBottom w:val="0"/>
      <w:divBdr>
        <w:top w:val="none" w:sz="0" w:space="0" w:color="auto"/>
        <w:left w:val="none" w:sz="0" w:space="0" w:color="auto"/>
        <w:bottom w:val="none" w:sz="0" w:space="0" w:color="auto"/>
        <w:right w:val="none" w:sz="0" w:space="0" w:color="auto"/>
      </w:divBdr>
    </w:div>
    <w:div w:id="503470309">
      <w:bodyDiv w:val="1"/>
      <w:marLeft w:val="0"/>
      <w:marRight w:val="0"/>
      <w:marTop w:val="0"/>
      <w:marBottom w:val="0"/>
      <w:divBdr>
        <w:top w:val="none" w:sz="0" w:space="0" w:color="auto"/>
        <w:left w:val="none" w:sz="0" w:space="0" w:color="auto"/>
        <w:bottom w:val="none" w:sz="0" w:space="0" w:color="auto"/>
        <w:right w:val="none" w:sz="0" w:space="0" w:color="auto"/>
      </w:divBdr>
    </w:div>
    <w:div w:id="959722186">
      <w:bodyDiv w:val="1"/>
      <w:marLeft w:val="0"/>
      <w:marRight w:val="0"/>
      <w:marTop w:val="0"/>
      <w:marBottom w:val="0"/>
      <w:divBdr>
        <w:top w:val="none" w:sz="0" w:space="0" w:color="auto"/>
        <w:left w:val="none" w:sz="0" w:space="0" w:color="auto"/>
        <w:bottom w:val="none" w:sz="0" w:space="0" w:color="auto"/>
        <w:right w:val="none" w:sz="0" w:space="0" w:color="auto"/>
      </w:divBdr>
    </w:div>
    <w:div w:id="1219589956">
      <w:bodyDiv w:val="1"/>
      <w:marLeft w:val="0"/>
      <w:marRight w:val="0"/>
      <w:marTop w:val="0"/>
      <w:marBottom w:val="0"/>
      <w:divBdr>
        <w:top w:val="none" w:sz="0" w:space="0" w:color="auto"/>
        <w:left w:val="none" w:sz="0" w:space="0" w:color="auto"/>
        <w:bottom w:val="none" w:sz="0" w:space="0" w:color="auto"/>
        <w:right w:val="none" w:sz="0" w:space="0" w:color="auto"/>
      </w:divBdr>
    </w:div>
    <w:div w:id="1337149817">
      <w:bodyDiv w:val="1"/>
      <w:marLeft w:val="0"/>
      <w:marRight w:val="0"/>
      <w:marTop w:val="0"/>
      <w:marBottom w:val="0"/>
      <w:divBdr>
        <w:top w:val="none" w:sz="0" w:space="0" w:color="auto"/>
        <w:left w:val="none" w:sz="0" w:space="0" w:color="auto"/>
        <w:bottom w:val="none" w:sz="0" w:space="0" w:color="auto"/>
        <w:right w:val="none" w:sz="0" w:space="0" w:color="auto"/>
      </w:divBdr>
    </w:div>
    <w:div w:id="2024161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Jun07</b:Tag>
    <b:SourceType>ConferenceProceedings</b:SourceType>
    <b:Guid>{B281F1B0-C20D-4AE2-B66D-5AD3389D2603}</b:Guid>
    <b:Title>Estudo indicativo do comportamento do NDVI e EVI em lavouras de cereais de inverno da região norte do Estado do Rio Grande do Sul, através de imagens MODIS</b:Title>
    <b:City>Florianópolis</b:City>
    <b:Year>2007</b:Year>
    <b:Pages>241-248</b:Pages>
    <b:Author>
      <b:Author>
        <b:NameList>
          <b:Person>
            <b:Last>Junges</b:Last>
            <b:Middle> Heemann </b:Middle>
            <b:First>Amanda</b:First>
          </b:Person>
          <b:Person>
            <b:Last>Alves</b:Last>
            <b:First>Gilca </b:First>
          </b:Person>
          <b:Person>
            <b:Last>Fontana</b:Last>
            <b:Middle> Cybis </b:Middle>
            <b:First>Denise</b:First>
          </b:Person>
        </b:NameList>
      </b:Author>
    </b:Author>
    <b:ConferenceName>Anais XIII Simpósio Brasileiro de Sensoriamento Remoto</b:ConferenceName>
    <b:Publisher>INPE</b:Publisher>
    <b:RefOrder>2</b:RefOrder>
  </b:Source>
</b:Sources>
</file>

<file path=customXml/itemProps1.xml><?xml version="1.0" encoding="utf-8"?>
<ds:datastoreItem xmlns:ds="http://schemas.openxmlformats.org/officeDocument/2006/customXml" ds:itemID="{E1BC328B-C170-4767-B9A5-631C369D2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3977</TotalTime>
  <Pages>13</Pages>
  <Words>6023</Words>
  <Characters>32529</Characters>
  <Application>Microsoft Office Word</Application>
  <DocSecurity>0</DocSecurity>
  <Lines>271</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Paloschi</dc:creator>
  <cp:lastModifiedBy>Paloschi</cp:lastModifiedBy>
  <cp:revision>37</cp:revision>
  <dcterms:created xsi:type="dcterms:W3CDTF">2015-12-08T12:26:00Z</dcterms:created>
  <dcterms:modified xsi:type="dcterms:W3CDTF">2015-12-14T23:23:00Z</dcterms:modified>
</cp:coreProperties>
</file>