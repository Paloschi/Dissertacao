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3F" w:rsidRPr="00A11F61" w:rsidRDefault="00B6693F" w:rsidP="00B6693F">
      <w:commentRangeStart w:id="0"/>
      <w:r w:rsidRPr="00036B91">
        <w:t xml:space="preserve">Em julho de 2014, foi divulgado pelo Departamento de Agricultura Americano (USDA) que a produção de soja em grãos nos EUA para </w:t>
      </w:r>
      <w:ins w:id="1" w:author="Jerry" w:date="2015-12-15T07:26:00Z">
        <w:r w:rsidR="00C67B0B">
          <w:t xml:space="preserve">este </w:t>
        </w:r>
      </w:ins>
      <w:del w:id="2" w:author="Jerry" w:date="2015-12-15T07:26:00Z">
        <w:r w:rsidRPr="00036B91" w:rsidDel="00C67B0B">
          <w:delText xml:space="preserve">o </w:delText>
        </w:r>
      </w:del>
      <w:r w:rsidRPr="00036B91">
        <w:t>ano</w:t>
      </w:r>
      <w:ins w:id="3" w:author="Jerry" w:date="2015-12-15T07:26:00Z">
        <w:r w:rsidR="00C67B0B">
          <w:t>-</w:t>
        </w:r>
      </w:ins>
      <w:del w:id="4" w:author="Jerry" w:date="2015-12-15T07:26:00Z">
        <w:r w:rsidRPr="00036B91" w:rsidDel="00C67B0B">
          <w:delText xml:space="preserve"> </w:delText>
        </w:r>
      </w:del>
      <w:r w:rsidRPr="00036B91">
        <w:t>safra seria</w:t>
      </w:r>
      <w:r w:rsidR="004B2C64">
        <w:t xml:space="preserve"> de 103,42 milhões de toneladas</w:t>
      </w:r>
      <w:r w:rsidRPr="00036B91">
        <w:t xml:space="preserve"> tendo</w:t>
      </w:r>
      <w:r w:rsidR="004B2C64">
        <w:t xml:space="preserve">, </w:t>
      </w:r>
      <w:ins w:id="5" w:author="Jerry" w:date="2015-12-15T07:27:00Z">
        <w:r w:rsidR="00C67B0B">
          <w:t xml:space="preserve">e que </w:t>
        </w:r>
      </w:ins>
      <w:r w:rsidR="004B2C64">
        <w:t>o país,</w:t>
      </w:r>
      <w:r w:rsidRPr="00036B91">
        <w:t xml:space="preserve"> </w:t>
      </w:r>
      <w:ins w:id="6" w:author="Jerry" w:date="2015-12-15T07:27:00Z">
        <w:r w:rsidR="00C67B0B">
          <w:t xml:space="preserve">tinha </w:t>
        </w:r>
      </w:ins>
      <w:r w:rsidRPr="00036B91">
        <w:t xml:space="preserve">estoques finais </w:t>
      </w:r>
      <w:r w:rsidR="004B2C64">
        <w:t>de</w:t>
      </w:r>
      <w:r w:rsidRPr="00036B91">
        <w:t xml:space="preserve"> 11,28 milhões de toneladas, sendo este o maior estoque dos últimos 10 anos. Isso fez com que a Bolsa de Mercadoria de Chicago (CBOT) sofresse uma desvalorização de 18% em menos de duas semanas. Ao mesmo tempo, devido </w:t>
      </w:r>
      <w:proofErr w:type="gramStart"/>
      <w:r w:rsidRPr="00036B91">
        <w:t>as</w:t>
      </w:r>
      <w:proofErr w:type="gramEnd"/>
      <w:r w:rsidRPr="00036B91">
        <w:t xml:space="preserve"> </w:t>
      </w:r>
      <w:r w:rsidR="008D35B6" w:rsidRPr="00036B91">
        <w:t>intempér</w:t>
      </w:r>
      <w:r w:rsidR="008D35B6">
        <w:t>i</w:t>
      </w:r>
      <w:r w:rsidR="008D35B6" w:rsidRPr="00036B91">
        <w:t>es</w:t>
      </w:r>
      <w:r w:rsidRPr="00036B91">
        <w:t xml:space="preserve"> climáticas </w:t>
      </w:r>
      <w:r w:rsidR="008D35B6">
        <w:t xml:space="preserve">ocorridas </w:t>
      </w:r>
      <w:ins w:id="7" w:author="Jerry" w:date="2015-12-15T07:28:00Z">
        <w:r w:rsidR="00C67B0B">
          <w:t xml:space="preserve">em </w:t>
        </w:r>
      </w:ins>
      <w:del w:id="8" w:author="Jerry" w:date="2015-12-15T07:28:00Z">
        <w:r w:rsidR="008D35B6" w:rsidDel="00C67B0B">
          <w:delText>aos</w:delText>
        </w:r>
        <w:r w:rsidRPr="00036B91" w:rsidDel="00C67B0B">
          <w:delText xml:space="preserve"> </w:delText>
        </w:r>
      </w:del>
      <w:r w:rsidRPr="00036B91">
        <w:t xml:space="preserve">estados produtores brasileiros no </w:t>
      </w:r>
      <w:r w:rsidR="008D35B6">
        <w:t>início</w:t>
      </w:r>
      <w:r w:rsidRPr="00036B91">
        <w:t xml:space="preserve"> de 2014, as importações chegaram 403,79 mil toneladas, valor este 42% maior que todas as importações do ano de 2013 (CONAB, 2014). </w:t>
      </w:r>
      <w:commentRangeEnd w:id="0"/>
      <w:r w:rsidR="00C67B0B">
        <w:rPr>
          <w:rStyle w:val="Refdecomentrio"/>
        </w:rPr>
        <w:commentReference w:id="0"/>
      </w:r>
      <w:r w:rsidRPr="00036B91">
        <w:t xml:space="preserve">Este cenário atual demonstra o forte impacto e importância que as </w:t>
      </w:r>
      <w:r w:rsidR="008D35B6" w:rsidRPr="00036B91">
        <w:t>estimativas</w:t>
      </w:r>
      <w:r w:rsidR="008D35B6">
        <w:t xml:space="preserve"> ou previsões</w:t>
      </w:r>
      <w:r w:rsidRPr="00036B91">
        <w:t xml:space="preserve"> de produção e produtividade de uma cultura têm na especulação financeira global e nas tomadas de decisões estratégicas governamentais.</w:t>
      </w:r>
    </w:p>
    <w:p w:rsidR="004B2C64" w:rsidRDefault="005F699B" w:rsidP="005F699B">
      <w:pPr>
        <w:rPr>
          <w:lang w:eastAsia="pt-BR"/>
        </w:rPr>
      </w:pPr>
      <w:r>
        <w:rPr>
          <w:lang w:eastAsia="pt-BR"/>
        </w:rPr>
        <w:t>A</w:t>
      </w:r>
      <w:r w:rsidR="00B6693F" w:rsidRPr="00434993">
        <w:rPr>
          <w:lang w:eastAsia="pt-BR"/>
        </w:rPr>
        <w:t xml:space="preserve"> </w:t>
      </w:r>
      <w:proofErr w:type="gramStart"/>
      <w:r w:rsidR="00B6693F" w:rsidRPr="00434993">
        <w:rPr>
          <w:lang w:eastAsia="pt-BR"/>
        </w:rPr>
        <w:t>implementação</w:t>
      </w:r>
      <w:proofErr w:type="gramEnd"/>
      <w:r w:rsidR="00B6693F" w:rsidRPr="00434993">
        <w:rPr>
          <w:lang w:eastAsia="pt-BR"/>
        </w:rPr>
        <w:t xml:space="preserve"> </w:t>
      </w:r>
      <w:r>
        <w:rPr>
          <w:lang w:eastAsia="pt-BR"/>
        </w:rPr>
        <w:t>de</w:t>
      </w:r>
      <w:r w:rsidR="00B6693F" w:rsidRPr="00434993">
        <w:rPr>
          <w:color w:val="FF0000"/>
          <w:lang w:eastAsia="pt-BR"/>
        </w:rPr>
        <w:t xml:space="preserve"> </w:t>
      </w:r>
      <w:r w:rsidR="00B6693F" w:rsidRPr="00434993">
        <w:rPr>
          <w:lang w:eastAsia="pt-BR"/>
        </w:rPr>
        <w:t xml:space="preserve">técnicas </w:t>
      </w:r>
      <w:r>
        <w:rPr>
          <w:lang w:eastAsia="pt-BR"/>
        </w:rPr>
        <w:t xml:space="preserve">de monitoramento </w:t>
      </w:r>
      <w:r w:rsidR="00D014DD">
        <w:rPr>
          <w:lang w:eastAsia="pt-BR"/>
        </w:rPr>
        <w:t>de forma</w:t>
      </w:r>
      <w:r w:rsidR="001531BD">
        <w:rPr>
          <w:lang w:eastAsia="pt-BR"/>
        </w:rPr>
        <w:t xml:space="preserve"> sistemática</w:t>
      </w:r>
      <w:r w:rsidR="00B6693F" w:rsidRPr="00434993">
        <w:rPr>
          <w:lang w:eastAsia="pt-BR"/>
        </w:rPr>
        <w:t xml:space="preserve"> </w:t>
      </w:r>
      <w:r w:rsidRPr="005F699B">
        <w:rPr>
          <w:lang w:eastAsia="pt-BR"/>
        </w:rPr>
        <w:t>das</w:t>
      </w:r>
      <w:r w:rsidR="00B6693F" w:rsidRPr="00434993">
        <w:rPr>
          <w:lang w:eastAsia="pt-BR"/>
        </w:rPr>
        <w:t xml:space="preserve"> áreas cultivadas e </w:t>
      </w:r>
      <w:r>
        <w:rPr>
          <w:lang w:eastAsia="pt-BR"/>
        </w:rPr>
        <w:t>d</w:t>
      </w:r>
      <w:r w:rsidR="00B6693F" w:rsidRPr="00434993">
        <w:rPr>
          <w:lang w:eastAsia="pt-BR"/>
        </w:rPr>
        <w:t>a produtividade das culturas agrícolas torna</w:t>
      </w:r>
      <w:r w:rsidR="008D35B6">
        <w:rPr>
          <w:lang w:eastAsia="pt-BR"/>
        </w:rPr>
        <w:t>ram</w:t>
      </w:r>
      <w:r w:rsidR="00B6693F" w:rsidRPr="00434993">
        <w:rPr>
          <w:lang w:eastAsia="pt-BR"/>
        </w:rPr>
        <w:t>-se essencia</w:t>
      </w:r>
      <w:r>
        <w:rPr>
          <w:lang w:eastAsia="pt-BR"/>
        </w:rPr>
        <w:t>is</w:t>
      </w:r>
      <w:r w:rsidR="00B6693F" w:rsidRPr="00434993">
        <w:rPr>
          <w:lang w:eastAsia="pt-BR"/>
        </w:rPr>
        <w:t xml:space="preserve"> devido à extensão territorial do Brasil</w:t>
      </w:r>
      <w:ins w:id="9" w:author="Jerry" w:date="2015-12-15T07:29:00Z">
        <w:r w:rsidR="00C67B0B">
          <w:rPr>
            <w:lang w:eastAsia="pt-BR"/>
          </w:rPr>
          <w:t xml:space="preserve">. Para </w:t>
        </w:r>
      </w:ins>
      <w:del w:id="10" w:author="Jerry" w:date="2015-12-15T07:29:00Z">
        <w:r w:rsidR="00B6693F" w:rsidRPr="00434993" w:rsidDel="00C67B0B">
          <w:rPr>
            <w:lang w:eastAsia="pt-BR"/>
          </w:rPr>
          <w:delText xml:space="preserve">, para </w:delText>
        </w:r>
      </w:del>
      <w:r w:rsidR="00B6693F" w:rsidRPr="00434993">
        <w:rPr>
          <w:lang w:eastAsia="pt-BR"/>
        </w:rPr>
        <w:t xml:space="preserve">tal, </w:t>
      </w:r>
      <w:r w:rsidR="00B6693F" w:rsidRPr="00BA4F96">
        <w:rPr>
          <w:lang w:eastAsia="pt-BR"/>
        </w:rPr>
        <w:t>geotecnologias</w:t>
      </w:r>
      <w:r w:rsidR="00B6693F" w:rsidRPr="00434993">
        <w:rPr>
          <w:lang w:eastAsia="pt-BR"/>
        </w:rPr>
        <w:t xml:space="preserve"> </w:t>
      </w:r>
      <w:ins w:id="11" w:author="Jerry" w:date="2015-12-15T07:30:00Z">
        <w:r w:rsidR="00C67B0B">
          <w:rPr>
            <w:lang w:eastAsia="pt-BR"/>
          </w:rPr>
          <w:t xml:space="preserve">tem se mostrado </w:t>
        </w:r>
      </w:ins>
      <w:r w:rsidR="00BF7FC0">
        <w:rPr>
          <w:lang w:eastAsia="pt-BR"/>
        </w:rPr>
        <w:t xml:space="preserve">é uma ferramenta muito </w:t>
      </w:r>
      <w:r w:rsidR="001531BD">
        <w:rPr>
          <w:lang w:eastAsia="pt-BR"/>
        </w:rPr>
        <w:t xml:space="preserve">útil </w:t>
      </w:r>
      <w:ins w:id="12" w:author="Jerry" w:date="2015-12-15T07:30:00Z">
        <w:r w:rsidR="00C67B0B">
          <w:rPr>
            <w:lang w:eastAsia="pt-BR"/>
          </w:rPr>
          <w:t xml:space="preserve">por </w:t>
        </w:r>
      </w:ins>
      <w:del w:id="13" w:author="Jerry" w:date="2015-12-15T07:30:00Z">
        <w:r w:rsidR="001531BD" w:rsidDel="00C67B0B">
          <w:rPr>
            <w:lang w:eastAsia="pt-BR"/>
          </w:rPr>
          <w:delText xml:space="preserve">ao </w:delText>
        </w:r>
      </w:del>
      <w:r w:rsidR="001531BD">
        <w:rPr>
          <w:lang w:eastAsia="pt-BR"/>
        </w:rPr>
        <w:t>auxiliar</w:t>
      </w:r>
      <w:r w:rsidR="00B6693F" w:rsidRPr="00434993">
        <w:rPr>
          <w:lang w:eastAsia="pt-BR"/>
        </w:rPr>
        <w:t xml:space="preserve"> estimativas de safras agrícolas, principalmente</w:t>
      </w:r>
      <w:r w:rsidR="001531BD">
        <w:rPr>
          <w:lang w:eastAsia="pt-BR"/>
        </w:rPr>
        <w:t xml:space="preserve"> ao diminuir</w:t>
      </w:r>
      <w:r w:rsidR="00B6693F" w:rsidRPr="00434993">
        <w:rPr>
          <w:lang w:eastAsia="pt-BR"/>
        </w:rPr>
        <w:t xml:space="preserve"> o </w:t>
      </w:r>
      <w:ins w:id="14" w:author="Jerry" w:date="2015-12-15T07:30:00Z">
        <w:r w:rsidR="00C67B0B">
          <w:rPr>
            <w:lang w:eastAsia="pt-BR"/>
          </w:rPr>
          <w:t xml:space="preserve">seu </w:t>
        </w:r>
      </w:ins>
      <w:r w:rsidR="00B6693F" w:rsidRPr="00434993">
        <w:rPr>
          <w:lang w:eastAsia="pt-BR"/>
        </w:rPr>
        <w:t>nível de subjetividade</w:t>
      </w:r>
      <w:r w:rsidR="00BF7FC0">
        <w:rPr>
          <w:lang w:eastAsia="pt-BR"/>
        </w:rPr>
        <w:t>.</w:t>
      </w:r>
    </w:p>
    <w:p w:rsidR="00B6693F" w:rsidRPr="00434993" w:rsidRDefault="004B2C64" w:rsidP="001531BD">
      <w:pPr>
        <w:rPr>
          <w:lang w:eastAsia="pt-BR"/>
        </w:rPr>
      </w:pPr>
      <w:r>
        <w:rPr>
          <w:lang w:eastAsia="pt-BR"/>
        </w:rPr>
        <w:t xml:space="preserve">O uso de sensoriamento </w:t>
      </w:r>
      <w:r w:rsidR="001531BD">
        <w:rPr>
          <w:lang w:eastAsia="pt-BR"/>
        </w:rPr>
        <w:t>remoto</w:t>
      </w:r>
      <w:r w:rsidR="005F699B">
        <w:rPr>
          <w:lang w:eastAsia="pt-BR"/>
        </w:rPr>
        <w:t xml:space="preserve"> </w:t>
      </w:r>
      <w:r w:rsidR="001531BD">
        <w:rPr>
          <w:lang w:eastAsia="pt-BR"/>
        </w:rPr>
        <w:t>tem sido associado com dados agrometeorológicos, pois um dos fatores que exerce maior influência na produtividade é a disponibilidade hídrica (</w:t>
      </w:r>
      <w:r w:rsidR="001531BD">
        <w:t>Coral et al., 2005</w:t>
      </w:r>
      <w:r w:rsidR="001531BD">
        <w:rPr>
          <w:noProof/>
        </w:rPr>
        <w:t>).</w:t>
      </w:r>
      <w:r w:rsidR="001531BD">
        <w:rPr>
          <w:lang w:eastAsia="pt-BR"/>
        </w:rPr>
        <w:t xml:space="preserve"> </w:t>
      </w:r>
      <w:r w:rsidR="00BF7FC0">
        <w:rPr>
          <w:lang w:eastAsia="pt-BR"/>
        </w:rPr>
        <w:t>E</w:t>
      </w:r>
      <w:r w:rsidR="005F699B">
        <w:rPr>
          <w:lang w:eastAsia="pt-BR"/>
        </w:rPr>
        <w:t>mbora haja várias metodologias com relativo êxito na utilização de sensoriamento remoto para a atividade agrícola</w:t>
      </w:r>
      <w:r w:rsidR="00D014DD">
        <w:rPr>
          <w:lang w:eastAsia="pt-BR"/>
        </w:rPr>
        <w:t xml:space="preserve"> (</w:t>
      </w:r>
      <w:r w:rsidR="001531BD">
        <w:rPr>
          <w:lang w:eastAsia="pt-BR"/>
        </w:rPr>
        <w:t xml:space="preserve">Esquerdo et al., 2011; Fernandes et al., 2011; </w:t>
      </w:r>
      <w:proofErr w:type="spellStart"/>
      <w:r w:rsidR="001531BD">
        <w:rPr>
          <w:lang w:eastAsia="pt-BR"/>
        </w:rPr>
        <w:t>Richetti</w:t>
      </w:r>
      <w:proofErr w:type="spellEnd"/>
      <w:r w:rsidR="00BA4F96">
        <w:rPr>
          <w:lang w:eastAsia="pt-BR"/>
        </w:rPr>
        <w:t>,</w:t>
      </w:r>
      <w:r w:rsidR="001531BD">
        <w:rPr>
          <w:lang w:eastAsia="pt-BR"/>
        </w:rPr>
        <w:t xml:space="preserve"> 2015)</w:t>
      </w:r>
      <w:r w:rsidR="005F699B">
        <w:rPr>
          <w:lang w:eastAsia="pt-BR"/>
        </w:rPr>
        <w:t>, estas envolvem tempo e custos necessários para a execução em alto grau d</w:t>
      </w:r>
      <w:r w:rsidR="00BA4F96">
        <w:rPr>
          <w:lang w:eastAsia="pt-BR"/>
        </w:rPr>
        <w:t xml:space="preserve">e detalhamento espacial além da necessidade de </w:t>
      </w:r>
      <w:r w:rsidR="005F699B">
        <w:rPr>
          <w:lang w:eastAsia="pt-BR"/>
        </w:rPr>
        <w:t>desenvolver</w:t>
      </w:r>
      <w:r w:rsidR="00D014DD">
        <w:rPr>
          <w:lang w:eastAsia="pt-BR"/>
        </w:rPr>
        <w:t xml:space="preserve"> estas</w:t>
      </w:r>
      <w:r w:rsidR="005F699B">
        <w:rPr>
          <w:lang w:eastAsia="pt-BR"/>
        </w:rPr>
        <w:t xml:space="preserve"> metodologias</w:t>
      </w:r>
      <w:r w:rsidR="00D014DD">
        <w:rPr>
          <w:lang w:eastAsia="pt-BR"/>
        </w:rPr>
        <w:t xml:space="preserve"> de forma</w:t>
      </w:r>
      <w:r w:rsidR="005F699B">
        <w:rPr>
          <w:lang w:eastAsia="pt-BR"/>
        </w:rPr>
        <w:t xml:space="preserve"> sistemática</w:t>
      </w:r>
      <w:r w:rsidR="00D014DD">
        <w:rPr>
          <w:lang w:eastAsia="pt-BR"/>
        </w:rPr>
        <w:t>,</w:t>
      </w:r>
      <w:r w:rsidR="005F699B">
        <w:rPr>
          <w:lang w:eastAsia="pt-BR"/>
        </w:rPr>
        <w:t xml:space="preserve"> que permitam operacionalizar de acordo com cronogramas oficiais</w:t>
      </w:r>
      <w:r>
        <w:rPr>
          <w:lang w:eastAsia="pt-BR"/>
        </w:rPr>
        <w:t xml:space="preserve"> (Johann 2012).</w:t>
      </w:r>
    </w:p>
    <w:p w:rsidR="00B6693F" w:rsidRPr="00BF7FC0" w:rsidRDefault="00B6693F" w:rsidP="00B6693F">
      <w:r>
        <w:t>M</w:t>
      </w:r>
      <w:r w:rsidRPr="00E674D0">
        <w:t>odelos agrometeorológicos foram aplicados</w:t>
      </w:r>
      <w:r>
        <w:t xml:space="preserve"> em estudos</w:t>
      </w:r>
      <w:r w:rsidRPr="00E674D0">
        <w:t xml:space="preserve"> para o estado do Paraná na estimativa da produtividade de soja, atualmente esses estudos são realizados em locais específicos e os resultados são pontuais</w:t>
      </w:r>
      <w:r>
        <w:t xml:space="preserve"> utilizando dados de satélites como o ECMWF</w:t>
      </w:r>
      <w:r w:rsidR="004B2C64">
        <w:t>,</w:t>
      </w:r>
      <w:r>
        <w:t xml:space="preserve"> estações virtuais (</w:t>
      </w:r>
      <w:proofErr w:type="spellStart"/>
      <w:r>
        <w:t>Richetti</w:t>
      </w:r>
      <w:proofErr w:type="spellEnd"/>
      <w:r>
        <w:t>, 201</w:t>
      </w:r>
      <w:r w:rsidR="00D014DD">
        <w:t>5</w:t>
      </w:r>
      <w:r>
        <w:t>)</w:t>
      </w:r>
      <w:r w:rsidRPr="00E674D0">
        <w:t xml:space="preserve"> e/ou posteriormente interpolados </w:t>
      </w:r>
      <w:r w:rsidRPr="00E674D0">
        <w:fldChar w:fldCharType="begin" w:fldLock="1"/>
      </w:r>
      <w:r w:rsidRPr="00E674D0">
        <w:instrText>ADDIN CSL_CITATION { "citationItems" : [ { "id" : "ITEM-1", "itemData" : { "author" : [ { "dropping-particle" : "", "family" : "Berka", "given" : "Luciana Miura Sugawara", "non-dropping-particle" : "", "parse-names" : false, "suffix" : "" }, { "dropping-particle" : "", "family" : "Rudorff", "given" : "Bernardo Friedrich Theodor", "non-dropping-particle" : "", "parse-names" : false, "suffix" : "" }, { "dropping-particle" : "", "family" : "Shimabukuro", "given" : "Yosio Edemir", "non-dropping-particle" : "", "parse-names" : false, "suffix" : "" } ], "container-title" : "Scientia Agricola", "id" : "ITEM-1", "issue" : "3", "issued" : { "date-parts" : [ [ "2003" ] ] }, "page" : "433-440", "title" : "SOYBEAN YIELD ESTIMATION BY AN AGROMETEOROLOGICAL MODEL IN A GIS", "type" : "article-journal", "volume" : "60" }, "uris" : [ "http://www.mendeley.com/documents/?uuid=119a1e69-dcbf-4699-9136-2f28a2c02cd3" ] }, { "id" : "ITEM-2", "itemData" : { "author" : [ { "dropping-particle" : "", "family" : "Coral", "given" : "Gustavo", "non-dropping-particle" : "", "parse-names" : false, "suffix" : "" }, { "dropping-particle" : "", "family" : "Assad", "given" : "Eduardo Delgado", "non-dropping-particle" : "", "parse-names" : false, "suffix" : "" }, { "dropping-particle" : "", "family" : "Pinto", "given" : "Hilton Silveira", "non-dropping-particle" : "", "parse-names" : false, "suffix" : "" }, { "dropping-particle" : "", "family" : "Iaffe", "given" : "Angela", "non-dropping-particle" : "", "parse-names" : false, "suffix" : "" } ], "container-title" : "Congresso Brasileiro de Agrometeorologia", "id" : "ITEM-2", "issue" : "1979", "issued" : { "date-parts" : [ [ "2005" ] ] }, "page" : "2", "publisher-place" : "Campinas", "title" : "UTILIZA\u00c7\u00c3O DE UM MODELO AGROMETEOROL\u00d3GICO NA ESTIMATIVA DE PRODUTIVIDADE DA CULTURA DA SOJA NO ESTADO DO PARAN\u00c1", "type" : "paper-conference", "volume" : "XIV" }, "uris" : [ "http://www.mendeley.com/documents/?uuid=80b7dc02-945e-4a24-8d9b-4d3e31c7bb29" ] }, { "id" : "ITEM-3", "itemData" : { "DOI" : "10.4025/actasciagron.v33i1.5062", "author" : [ { "dropping-particle" : "", "family" : "Ara\u00fajo", "given" : "Marla Alessandra", "non-dropping-particle" : "", "parse-names" : false, "suffix" : "" }, { "dropping-particle" : "de", "family" : "Souza", "given" : "Jorge Luiz Moretti", "non-dropping-particle" : "", "parse-names" : false, "suffix" : "" }, { "dropping-particle" : "", "family" : "Tsukahara", "given" : "Rodrigo Yoiti", "non-dropping-particle" : "", "parse-names" : false, "suffix" : "" } ], "container-title" : "Acta Scientiarum. Agronomy", "id" : "ITEM-3", "issue" : "1", "issued" : { "date-parts" : [ [ "2011" ] ]</w:instrText>
      </w:r>
      <w:r w:rsidRPr="001531BD">
        <w:instrText xml:space="preserve"> }, "page" : "23-31", "title" : "Modelos agro-meteorol</w:instrText>
      </w:r>
      <w:r w:rsidRPr="00BF7FC0">
        <w:instrText>\u00f3gicos na estimativa da produtividade da cultura da soja na regi\u00e3o de Ponta Grossa, Estado do Paran\u00e1", "type" : "article-journal", "volume" : "33" }, "uris" : [ "http://www.mendeley.com/documents/?uuid=bb742ad6-02c9-4e45-b921-9882df697ed5" ] }, { "id" : "ITEM-4", "itemData" : { "author" : [ { "dropping-particle" : "", "family" : "Johann", "given" : "Jerry A", "non-dropping-particle" : "", "parse-names" : false, "suffix" : "" } ], "id" : "ITEM-4", "issued" : { "date-parts" : [ [ "2012" ] ] }, "page" : "225", "publisher" : "UNICAMP - Campinas", "title" : "CALIBRA\u00c7\u00c3O DE DADOS AGROMETEOROL\u00d3GICOS E ESTIMATIVA DE \u00c1REA E PRODUTIVIDADE DE CULTURAS AGR\u00cdCOLAS DE VER\u00c3O NO ESTADO DO PARAN\u00c1", "type" : "thesis" }, "uris" : [ "http://www.mendeley.com/documents/?uuid=c8177880-bca9-4e77-8efe-8460d18db5d0" ] } ], "mendeley" : { "formattedCitation" : "(BERKA et al., 2003; CORAL et al., 2005; ARA\u00daJO et al., 2011; JOHANN, 2012)", "manualFormatting" : "(Berka et al., 2003; Coral et al., 2005; Ara\u00fajo et al., 2011; Johann, 2012)", "plainTextFormattedCitation" : "(BERKA et al., 2003; CORAL et al., 2005; ARA\u00daJO et al., 2011; JOHANN, 2012)", "previouslyFormattedCitation" : "(BERKA et al., 2003; CORAL et al., 2005; ARA\u00daJO et al., 2011; JOHANN, 2012)" }, "properties" : { "noteIndex" : 0 }, "schema" : "https://github.com/citation-style-language/schema/raw/master/csl-citation.json" }</w:instrText>
      </w:r>
      <w:r w:rsidRPr="00E674D0">
        <w:fldChar w:fldCharType="separate"/>
      </w:r>
      <w:r w:rsidRPr="00BF7FC0">
        <w:rPr>
          <w:noProof/>
        </w:rPr>
        <w:t>(Berka et al., 2003; Coral et a</w:t>
      </w:r>
      <w:r w:rsidR="00BF7FC0" w:rsidRPr="00BF7FC0">
        <w:rPr>
          <w:noProof/>
        </w:rPr>
        <w:t>l., 2005; Araújo et al., 2011</w:t>
      </w:r>
      <w:r w:rsidRPr="00BF7FC0">
        <w:rPr>
          <w:noProof/>
        </w:rPr>
        <w:t>)</w:t>
      </w:r>
      <w:r w:rsidRPr="00E674D0">
        <w:fldChar w:fldCharType="end"/>
      </w:r>
      <w:r w:rsidRPr="00BF7FC0">
        <w:t xml:space="preserve">. </w:t>
      </w:r>
    </w:p>
    <w:p w:rsidR="00616F63" w:rsidRPr="00B6693F" w:rsidRDefault="00B6693F" w:rsidP="00B6693F">
      <w:pPr>
        <w:rPr>
          <w:rFonts w:eastAsiaTheme="majorEastAsia" w:cstheme="majorBidi"/>
          <w:b/>
          <w:bCs/>
          <w:sz w:val="28"/>
          <w:szCs w:val="28"/>
          <w:u w:val="single"/>
          <w:lang w:eastAsia="pt-BR"/>
        </w:rPr>
      </w:pPr>
      <w:proofErr w:type="gramStart"/>
      <w:r w:rsidRPr="000502CA">
        <w:t>Afim de</w:t>
      </w:r>
      <w:proofErr w:type="gramEnd"/>
      <w:r w:rsidRPr="000502CA">
        <w:t xml:space="preserve"> contribuir com o aprimoramento </w:t>
      </w:r>
      <w:r>
        <w:t>destes</w:t>
      </w:r>
      <w:r w:rsidRPr="000502CA">
        <w:t xml:space="preserve"> modelos</w:t>
      </w:r>
      <w:r>
        <w:t xml:space="preserve"> e reduzir ao máxim</w:t>
      </w:r>
      <w:r w:rsidR="001531BD">
        <w:t xml:space="preserve">o processos repetitivos e </w:t>
      </w:r>
      <w:r>
        <w:t>permiti</w:t>
      </w:r>
      <w:r w:rsidR="001531BD">
        <w:t>r</w:t>
      </w:r>
      <w:r>
        <w:t xml:space="preserve"> a obtenção rápida de resultados</w:t>
      </w:r>
      <w:r w:rsidRPr="000502CA">
        <w:t xml:space="preserve">, </w:t>
      </w:r>
      <w:r>
        <w:t>a proposta deste trabalho</w:t>
      </w:r>
      <w:r w:rsidRPr="00E674D0">
        <w:t xml:space="preserve"> é desenvolver um </w:t>
      </w:r>
      <w:r>
        <w:t>software quer realize procedimentos de estimativa de</w:t>
      </w:r>
      <w:r w:rsidR="001531BD">
        <w:t xml:space="preserve"> produtividade</w:t>
      </w:r>
      <w:ins w:id="15" w:author="Jerry" w:date="2015-12-15T07:33:00Z">
        <w:r w:rsidR="00C67B0B">
          <w:t xml:space="preserve"> de culturas agrícolas de</w:t>
        </w:r>
      </w:ins>
      <w:r>
        <w:t xml:space="preserve"> forma automatizada, </w:t>
      </w:r>
      <w:ins w:id="16" w:author="Jerry" w:date="2015-12-15T07:34:00Z">
        <w:r w:rsidR="00C67B0B">
          <w:t xml:space="preserve">aproveitando a grande gama de dados de imagens </w:t>
        </w:r>
      </w:ins>
      <w:ins w:id="17" w:author="Jerry" w:date="2015-12-15T07:35:00Z">
        <w:r w:rsidR="00C67B0B">
          <w:t xml:space="preserve">de satélite em diferentes resoluções </w:t>
        </w:r>
      </w:ins>
      <w:del w:id="18" w:author="Jerry" w:date="2015-12-15T07:34:00Z">
        <w:r w:rsidDel="00C67B0B">
          <w:delText xml:space="preserve">em </w:delText>
        </w:r>
        <w:r w:rsidR="00BF7FC0" w:rsidDel="00C67B0B">
          <w:delText xml:space="preserve">larga </w:delText>
        </w:r>
        <w:r w:rsidDel="00C67B0B">
          <w:delText>escala, com suporte a diferentes resoluções espaciais</w:delText>
        </w:r>
        <w:r w:rsidR="001531BD" w:rsidDel="00C67B0B">
          <w:delText xml:space="preserve"> e temporais, </w:delText>
        </w:r>
      </w:del>
      <w:del w:id="19" w:author="Jerry" w:date="2015-12-15T07:35:00Z">
        <w:r w:rsidR="001531BD" w:rsidDel="00C67B0B">
          <w:delText xml:space="preserve">onde o modelo possa ser aplicado de forma a aproveitar ao máximo as resoluções </w:delText>
        </w:r>
      </w:del>
      <w:r w:rsidR="001531BD">
        <w:t xml:space="preserve">temporais e espaciais, sendo este aplicado a nível de pixel </w:t>
      </w:r>
      <w:ins w:id="20" w:author="Jerry" w:date="2015-12-15T07:36:00Z">
        <w:r w:rsidR="00E93AFE">
          <w:t>na área de interes</w:t>
        </w:r>
        <w:bookmarkStart w:id="21" w:name="_GoBack"/>
        <w:bookmarkEnd w:id="21"/>
        <w:r w:rsidR="00E93AFE">
          <w:t>se</w:t>
        </w:r>
      </w:ins>
      <w:del w:id="22" w:author="Jerry" w:date="2015-12-15T07:36:00Z">
        <w:r w:rsidR="001531BD" w:rsidDel="00E93AFE">
          <w:delText>ou seja todo o modelo aplicado pixel por pixel</w:delText>
        </w:r>
      </w:del>
      <w:r>
        <w:t>.</w:t>
      </w:r>
    </w:p>
    <w:sectPr w:rsidR="00616F63" w:rsidRPr="00B66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rry" w:date="2015-12-15T07:29:00Z" w:initials="J">
    <w:p w:rsidR="00C67B0B" w:rsidRDefault="00C67B0B">
      <w:pPr>
        <w:pStyle w:val="Textodecomentrio"/>
      </w:pPr>
      <w:r>
        <w:rPr>
          <w:rStyle w:val="Refdecomentrio"/>
        </w:rPr>
        <w:annotationRef/>
      </w:r>
      <w:proofErr w:type="spellStart"/>
      <w:r>
        <w:t>Rennan</w:t>
      </w:r>
      <w:proofErr w:type="spellEnd"/>
      <w:r>
        <w:t>,</w:t>
      </w:r>
    </w:p>
    <w:p w:rsidR="00C67B0B" w:rsidRDefault="00C67B0B">
      <w:pPr>
        <w:pStyle w:val="Textodecomentrio"/>
      </w:pPr>
      <w:r>
        <w:t>Estamos em 2015. Atualizar estas informações. Este era o cenário para sua qualificação e não para sua defesa de dissertação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2BF"/>
    <w:rsid w:val="001531BD"/>
    <w:rsid w:val="00413DE7"/>
    <w:rsid w:val="004B2C64"/>
    <w:rsid w:val="005F699B"/>
    <w:rsid w:val="00616F63"/>
    <w:rsid w:val="008A3F20"/>
    <w:rsid w:val="008D35B6"/>
    <w:rsid w:val="00AF32BF"/>
    <w:rsid w:val="00B6693F"/>
    <w:rsid w:val="00BA4F96"/>
    <w:rsid w:val="00BF7FC0"/>
    <w:rsid w:val="00C47386"/>
    <w:rsid w:val="00C67B0B"/>
    <w:rsid w:val="00D014DD"/>
    <w:rsid w:val="00E42C35"/>
    <w:rsid w:val="00E9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3F"/>
    <w:pPr>
      <w:spacing w:after="0" w:line="360" w:lineRule="auto"/>
      <w:ind w:firstLine="851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669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69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693F"/>
    <w:rPr>
      <w:rFonts w:ascii="Arial" w:hAnsi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9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93F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7B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7B0B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3F"/>
    <w:pPr>
      <w:spacing w:after="0" w:line="360" w:lineRule="auto"/>
      <w:ind w:firstLine="851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669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69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693F"/>
    <w:rPr>
      <w:rFonts w:ascii="Arial" w:hAnsi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9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93F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7B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7B0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80355-0571-4745-9502-7D88DE1F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Paloschi</dc:creator>
  <cp:lastModifiedBy>Jerry</cp:lastModifiedBy>
  <cp:revision>3</cp:revision>
  <dcterms:created xsi:type="dcterms:W3CDTF">2015-12-15T09:26:00Z</dcterms:created>
  <dcterms:modified xsi:type="dcterms:W3CDTF">2015-12-15T09:36:00Z</dcterms:modified>
</cp:coreProperties>
</file>