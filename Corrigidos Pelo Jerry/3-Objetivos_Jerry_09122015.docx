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4CC" w:rsidRPr="00676B2A" w:rsidRDefault="004014CC" w:rsidP="004014CC">
      <w:pPr>
        <w:pStyle w:val="Ttulo1"/>
        <w:rPr>
          <w:sz w:val="20"/>
          <w:lang w:eastAsia="pt-BR"/>
        </w:rPr>
      </w:pPr>
      <w:bookmarkStart w:id="0" w:name="_Toc413398286"/>
      <w:r>
        <w:rPr>
          <w:lang w:eastAsia="pt-BR"/>
        </w:rPr>
        <w:t xml:space="preserve">2. </w:t>
      </w:r>
      <w:r w:rsidRPr="00676B2A">
        <w:rPr>
          <w:lang w:eastAsia="pt-BR"/>
        </w:rPr>
        <w:t>Objetivo</w:t>
      </w:r>
      <w:r>
        <w:rPr>
          <w:lang w:eastAsia="pt-BR"/>
        </w:rPr>
        <w:t>s</w:t>
      </w:r>
      <w:bookmarkEnd w:id="0"/>
    </w:p>
    <w:p w:rsidR="00BB3474" w:rsidRDefault="004014CC" w:rsidP="00BB3474">
      <w:pPr>
        <w:ind w:firstLine="709"/>
        <w:rPr>
          <w:szCs w:val="20"/>
          <w:lang w:eastAsia="pt-BR"/>
        </w:rPr>
      </w:pPr>
      <w:r w:rsidRPr="00EC780F">
        <w:rPr>
          <w:szCs w:val="20"/>
          <w:lang w:eastAsia="pt-BR"/>
        </w:rPr>
        <w:t>O objetivo</w:t>
      </w:r>
      <w:r>
        <w:rPr>
          <w:szCs w:val="20"/>
          <w:lang w:eastAsia="pt-BR"/>
        </w:rPr>
        <w:t xml:space="preserve"> geral</w:t>
      </w:r>
      <w:r w:rsidRPr="00EC780F">
        <w:rPr>
          <w:szCs w:val="20"/>
          <w:lang w:eastAsia="pt-BR"/>
        </w:rPr>
        <w:t xml:space="preserve"> </w:t>
      </w:r>
      <w:del w:id="1" w:author="Jerry" w:date="2015-12-09T15:58:00Z">
        <w:r w:rsidDel="00557996">
          <w:rPr>
            <w:szCs w:val="20"/>
            <w:lang w:eastAsia="pt-BR"/>
          </w:rPr>
          <w:delText xml:space="preserve">será </w:delText>
        </w:r>
      </w:del>
      <w:ins w:id="2" w:author="Jerry" w:date="2015-12-09T15:58:00Z">
        <w:r w:rsidR="00557996">
          <w:rPr>
            <w:szCs w:val="20"/>
            <w:lang w:eastAsia="pt-BR"/>
          </w:rPr>
          <w:t>foi</w:t>
        </w:r>
        <w:r w:rsidR="00557996">
          <w:rPr>
            <w:szCs w:val="20"/>
            <w:lang w:eastAsia="pt-BR"/>
          </w:rPr>
          <w:t xml:space="preserve"> </w:t>
        </w:r>
      </w:ins>
      <w:r>
        <w:rPr>
          <w:szCs w:val="20"/>
          <w:lang w:eastAsia="pt-BR"/>
        </w:rPr>
        <w:t xml:space="preserve">elaborar e </w:t>
      </w:r>
      <w:proofErr w:type="gramStart"/>
      <w:r>
        <w:rPr>
          <w:szCs w:val="20"/>
          <w:lang w:eastAsia="pt-BR"/>
        </w:rPr>
        <w:t>implementar</w:t>
      </w:r>
      <w:proofErr w:type="gramEnd"/>
      <w:r>
        <w:rPr>
          <w:szCs w:val="20"/>
          <w:lang w:eastAsia="pt-BR"/>
        </w:rPr>
        <w:t xml:space="preserve"> um software </w:t>
      </w:r>
      <w:del w:id="3" w:author="Jerry" w:date="2015-12-09T15:58:00Z">
        <w:r w:rsidDel="00557996">
          <w:rPr>
            <w:szCs w:val="20"/>
            <w:lang w:eastAsia="pt-BR"/>
          </w:rPr>
          <w:delText xml:space="preserve">dotado de geotecnologias </w:delText>
        </w:r>
      </w:del>
      <w:r>
        <w:rPr>
          <w:szCs w:val="20"/>
          <w:lang w:eastAsia="pt-BR"/>
        </w:rPr>
        <w:t>que permita</w:t>
      </w:r>
      <w:del w:id="4" w:author="Jerry" w:date="2015-12-09T15:59:00Z">
        <w:r w:rsidR="00424D00" w:rsidDel="00557996">
          <w:rPr>
            <w:szCs w:val="20"/>
            <w:lang w:eastAsia="pt-BR"/>
          </w:rPr>
          <w:delText>m</w:delText>
        </w:r>
      </w:del>
      <w:r>
        <w:rPr>
          <w:szCs w:val="20"/>
          <w:lang w:eastAsia="pt-BR"/>
        </w:rPr>
        <w:t xml:space="preserve"> </w:t>
      </w:r>
      <w:del w:id="5" w:author="Jerry" w:date="2015-12-09T15:59:00Z">
        <w:r w:rsidR="00AD6B03" w:rsidDel="00557996">
          <w:rPr>
            <w:szCs w:val="20"/>
            <w:lang w:eastAsia="pt-BR"/>
          </w:rPr>
          <w:delText xml:space="preserve">a </w:delText>
        </w:r>
      </w:del>
      <w:ins w:id="6" w:author="Jerry" w:date="2015-12-09T15:59:00Z">
        <w:r w:rsidR="00557996">
          <w:rPr>
            <w:szCs w:val="20"/>
            <w:lang w:eastAsia="pt-BR"/>
          </w:rPr>
          <w:t xml:space="preserve">gerar </w:t>
        </w:r>
      </w:ins>
      <w:del w:id="7" w:author="Jerry" w:date="2015-12-09T15:59:00Z">
        <w:r w:rsidR="00AD6B03" w:rsidDel="00557996">
          <w:rPr>
            <w:szCs w:val="20"/>
            <w:lang w:eastAsia="pt-BR"/>
          </w:rPr>
          <w:delText xml:space="preserve">aplicação de </w:delText>
        </w:r>
      </w:del>
      <w:r w:rsidR="00AD6B03">
        <w:rPr>
          <w:szCs w:val="20"/>
          <w:lang w:eastAsia="pt-BR"/>
        </w:rPr>
        <w:t xml:space="preserve">modelos de estimativa de produtividade agrícola </w:t>
      </w:r>
      <w:r>
        <w:rPr>
          <w:szCs w:val="20"/>
          <w:lang w:eastAsia="pt-BR"/>
        </w:rPr>
        <w:t>de forma espacial</w:t>
      </w:r>
      <w:r w:rsidR="00AD6B03">
        <w:rPr>
          <w:szCs w:val="20"/>
          <w:lang w:eastAsia="pt-BR"/>
        </w:rPr>
        <w:t xml:space="preserve"> (pixel </w:t>
      </w:r>
      <w:r w:rsidR="00810D7F">
        <w:rPr>
          <w:szCs w:val="20"/>
          <w:lang w:eastAsia="pt-BR"/>
        </w:rPr>
        <w:t>por</w:t>
      </w:r>
      <w:r w:rsidR="00AD6B03">
        <w:rPr>
          <w:szCs w:val="20"/>
          <w:lang w:eastAsia="pt-BR"/>
        </w:rPr>
        <w:t xml:space="preserve"> pixel)</w:t>
      </w:r>
      <w:r>
        <w:rPr>
          <w:szCs w:val="20"/>
          <w:lang w:eastAsia="pt-BR"/>
        </w:rPr>
        <w:t>.</w:t>
      </w:r>
      <w:r w:rsidR="00BB3474">
        <w:rPr>
          <w:szCs w:val="20"/>
          <w:lang w:eastAsia="pt-BR"/>
        </w:rPr>
        <w:t xml:space="preserve"> </w:t>
      </w:r>
    </w:p>
    <w:p w:rsidR="004014CC" w:rsidRPr="00EC780F" w:rsidRDefault="004014CC" w:rsidP="00BB3474">
      <w:pPr>
        <w:ind w:firstLine="709"/>
        <w:rPr>
          <w:szCs w:val="20"/>
          <w:lang w:eastAsia="pt-BR"/>
        </w:rPr>
      </w:pPr>
      <w:r w:rsidRPr="00EC780F">
        <w:rPr>
          <w:szCs w:val="20"/>
          <w:lang w:eastAsia="pt-BR"/>
        </w:rPr>
        <w:t>Os objetivos espec</w:t>
      </w:r>
      <w:r>
        <w:rPr>
          <w:szCs w:val="20"/>
          <w:lang w:eastAsia="pt-BR"/>
        </w:rPr>
        <w:t>íficos estão</w:t>
      </w:r>
      <w:r w:rsidRPr="00EC780F">
        <w:rPr>
          <w:szCs w:val="20"/>
          <w:lang w:eastAsia="pt-BR"/>
        </w:rPr>
        <w:t xml:space="preserve"> </w:t>
      </w:r>
      <w:r>
        <w:rPr>
          <w:szCs w:val="20"/>
          <w:lang w:eastAsia="pt-BR"/>
        </w:rPr>
        <w:t>evidenciados</w:t>
      </w:r>
      <w:r w:rsidRPr="00EC780F">
        <w:rPr>
          <w:szCs w:val="20"/>
          <w:lang w:eastAsia="pt-BR"/>
        </w:rPr>
        <w:t xml:space="preserve"> como sendo</w:t>
      </w:r>
      <w:r w:rsidR="00430384">
        <w:rPr>
          <w:szCs w:val="20"/>
          <w:lang w:eastAsia="pt-BR"/>
        </w:rPr>
        <w:t xml:space="preserve"> elaborar e implementar</w:t>
      </w:r>
      <w:r w:rsidRPr="00EC780F">
        <w:rPr>
          <w:szCs w:val="20"/>
          <w:lang w:eastAsia="pt-BR"/>
        </w:rPr>
        <w:t xml:space="preserve">: </w:t>
      </w:r>
    </w:p>
    <w:p w:rsidR="004014CC" w:rsidRDefault="00DB0580" w:rsidP="00BB3474">
      <w:pPr>
        <w:numPr>
          <w:ilvl w:val="0"/>
          <w:numId w:val="1"/>
        </w:numPr>
        <w:shd w:val="clear" w:color="auto" w:fill="FFFFFF"/>
        <w:ind w:left="1080" w:hanging="142"/>
        <w:jc w:val="left"/>
        <w:rPr>
          <w:ins w:id="8" w:author="Jerry" w:date="2015-12-09T16:01:00Z"/>
          <w:rFonts w:eastAsia="Times New Roman" w:cs="Arial"/>
          <w:lang w:eastAsia="pt-BR"/>
        </w:rPr>
      </w:pPr>
      <w:r w:rsidRPr="00DB0580">
        <w:rPr>
          <w:rFonts w:eastAsia="Times New Roman" w:cs="Arial"/>
          <w:lang w:eastAsia="pt-BR"/>
        </w:rPr>
        <w:t>F</w:t>
      </w:r>
      <w:r w:rsidR="005B71CB" w:rsidRPr="00DB0580">
        <w:rPr>
          <w:rFonts w:eastAsia="Times New Roman" w:cs="Arial"/>
          <w:lang w:eastAsia="pt-BR"/>
        </w:rPr>
        <w:t>erramentas</w:t>
      </w:r>
      <w:r w:rsidR="002401E7">
        <w:rPr>
          <w:rFonts w:eastAsia="Times New Roman" w:cs="Arial"/>
          <w:lang w:eastAsia="pt-BR"/>
        </w:rPr>
        <w:t xml:space="preserve"> de software</w:t>
      </w:r>
      <w:r w:rsidR="005B71CB">
        <w:rPr>
          <w:rFonts w:eastAsia="Times New Roman" w:cs="Arial"/>
          <w:lang w:eastAsia="pt-BR"/>
        </w:rPr>
        <w:t xml:space="preserve"> para manipulação de dados matriciais </w:t>
      </w:r>
      <w:r w:rsidR="00430384">
        <w:rPr>
          <w:rFonts w:eastAsia="Times New Roman" w:cs="Arial"/>
          <w:lang w:eastAsia="pt-BR"/>
        </w:rPr>
        <w:t xml:space="preserve">(imagens) </w:t>
      </w:r>
      <w:r w:rsidR="005B71CB">
        <w:rPr>
          <w:rFonts w:eastAsia="Times New Roman" w:cs="Arial"/>
          <w:lang w:eastAsia="pt-BR"/>
        </w:rPr>
        <w:t>e vetoriais</w:t>
      </w:r>
      <w:r w:rsidR="00430384">
        <w:rPr>
          <w:rFonts w:eastAsia="Times New Roman" w:cs="Arial"/>
          <w:lang w:eastAsia="pt-BR"/>
        </w:rPr>
        <w:t xml:space="preserve"> (arquivos </w:t>
      </w:r>
      <w:proofErr w:type="spellStart"/>
      <w:r w:rsidR="00430384" w:rsidRPr="00430384">
        <w:rPr>
          <w:rFonts w:eastAsia="Times New Roman" w:cs="Arial"/>
          <w:i/>
          <w:lang w:eastAsia="pt-BR"/>
        </w:rPr>
        <w:t>shape</w:t>
      </w:r>
      <w:proofErr w:type="spellEnd"/>
      <w:r w:rsidR="00430384">
        <w:rPr>
          <w:rFonts w:eastAsia="Times New Roman" w:cs="Arial"/>
          <w:lang w:eastAsia="pt-BR"/>
        </w:rPr>
        <w:t>)</w:t>
      </w:r>
      <w:r w:rsidR="005B71CB">
        <w:rPr>
          <w:rFonts w:eastAsia="Times New Roman" w:cs="Arial"/>
          <w:lang w:eastAsia="pt-BR"/>
        </w:rPr>
        <w:t xml:space="preserve"> </w:t>
      </w:r>
      <w:proofErr w:type="spellStart"/>
      <w:r w:rsidR="005B71CB">
        <w:rPr>
          <w:rFonts w:eastAsia="Times New Roman" w:cs="Arial"/>
          <w:lang w:eastAsia="pt-BR"/>
        </w:rPr>
        <w:t>georreferenciados</w:t>
      </w:r>
      <w:proofErr w:type="spellEnd"/>
      <w:r w:rsidR="005B71CB">
        <w:rPr>
          <w:rFonts w:eastAsia="Times New Roman" w:cs="Arial"/>
          <w:lang w:eastAsia="pt-BR"/>
        </w:rPr>
        <w:t>.</w:t>
      </w:r>
    </w:p>
    <w:p w:rsidR="00557996" w:rsidRPr="00C10592" w:rsidRDefault="00557996" w:rsidP="00BB3474">
      <w:pPr>
        <w:numPr>
          <w:ilvl w:val="0"/>
          <w:numId w:val="1"/>
        </w:numPr>
        <w:shd w:val="clear" w:color="auto" w:fill="FFFFFF"/>
        <w:ind w:left="1080" w:hanging="142"/>
        <w:jc w:val="left"/>
        <w:rPr>
          <w:rFonts w:eastAsia="Times New Roman" w:cs="Arial"/>
          <w:lang w:eastAsia="pt-BR"/>
        </w:rPr>
      </w:pPr>
      <w:ins w:id="9" w:author="Jerry" w:date="2015-12-09T16:01:00Z">
        <w:r>
          <w:rPr>
            <w:rFonts w:eastAsia="Times New Roman" w:cs="Arial"/>
            <w:lang w:eastAsia="pt-BR"/>
          </w:rPr>
          <w:t xml:space="preserve">Ferramentas de software para estimar datas do ciclo </w:t>
        </w:r>
      </w:ins>
      <w:ins w:id="10" w:author="Jerry" w:date="2015-12-09T16:03:00Z">
        <w:r>
          <w:rPr>
            <w:rFonts w:eastAsia="Times New Roman" w:cs="Arial"/>
            <w:lang w:eastAsia="pt-BR"/>
          </w:rPr>
          <w:t xml:space="preserve">de desenvolvimento </w:t>
        </w:r>
      </w:ins>
      <w:ins w:id="11" w:author="Jerry" w:date="2015-12-09T16:01:00Z">
        <w:r>
          <w:rPr>
            <w:rFonts w:eastAsia="Times New Roman" w:cs="Arial"/>
            <w:lang w:eastAsia="pt-BR"/>
          </w:rPr>
          <w:t>das culturas</w:t>
        </w:r>
      </w:ins>
      <w:ins w:id="12" w:author="Jerry" w:date="2015-12-09T16:03:00Z">
        <w:r>
          <w:rPr>
            <w:rFonts w:eastAsia="Times New Roman" w:cs="Arial"/>
            <w:lang w:eastAsia="pt-BR"/>
          </w:rPr>
          <w:t xml:space="preserve"> agrícolas (</w:t>
        </w:r>
      </w:ins>
      <w:ins w:id="13" w:author="Jerry" w:date="2015-12-09T16:01:00Z">
        <w:r>
          <w:rPr>
            <w:rFonts w:eastAsia="Times New Roman" w:cs="Arial"/>
            <w:lang w:eastAsia="pt-BR"/>
          </w:rPr>
          <w:t xml:space="preserve">semeadura, </w:t>
        </w:r>
      </w:ins>
      <w:ins w:id="14" w:author="Jerry" w:date="2015-12-09T16:03:00Z">
        <w:r>
          <w:rPr>
            <w:rFonts w:eastAsia="Times New Roman" w:cs="Arial"/>
            <w:lang w:eastAsia="pt-BR"/>
          </w:rPr>
          <w:t xml:space="preserve">máximo desenvolvimento </w:t>
        </w:r>
      </w:ins>
      <w:ins w:id="15" w:author="Jerry" w:date="2015-12-09T16:02:00Z">
        <w:r>
          <w:rPr>
            <w:rFonts w:eastAsia="Times New Roman" w:cs="Arial"/>
            <w:lang w:eastAsia="pt-BR"/>
          </w:rPr>
          <w:t>vegetativo</w:t>
        </w:r>
      </w:ins>
      <w:ins w:id="16" w:author="Jerry" w:date="2015-12-09T16:01:00Z">
        <w:r>
          <w:rPr>
            <w:rFonts w:eastAsia="Times New Roman" w:cs="Arial"/>
            <w:lang w:eastAsia="pt-BR"/>
          </w:rPr>
          <w:t xml:space="preserve"> </w:t>
        </w:r>
      </w:ins>
      <w:ins w:id="17" w:author="Jerry" w:date="2015-12-09T16:02:00Z">
        <w:r>
          <w:rPr>
            <w:rFonts w:eastAsia="Times New Roman" w:cs="Arial"/>
            <w:lang w:eastAsia="pt-BR"/>
          </w:rPr>
          <w:t>e colheita</w:t>
        </w:r>
      </w:ins>
      <w:ins w:id="18" w:author="Jerry" w:date="2015-12-09T16:03:00Z">
        <w:r>
          <w:rPr>
            <w:rFonts w:eastAsia="Times New Roman" w:cs="Arial"/>
            <w:lang w:eastAsia="pt-BR"/>
          </w:rPr>
          <w:t>)</w:t>
        </w:r>
      </w:ins>
      <w:ins w:id="19" w:author="Jerry" w:date="2015-12-09T16:02:00Z">
        <w:r>
          <w:rPr>
            <w:rFonts w:eastAsia="Times New Roman" w:cs="Arial"/>
            <w:lang w:eastAsia="pt-BR"/>
          </w:rPr>
          <w:t>.</w:t>
        </w:r>
      </w:ins>
    </w:p>
    <w:p w:rsidR="00557996" w:rsidRDefault="00557996" w:rsidP="00557996">
      <w:pPr>
        <w:numPr>
          <w:ilvl w:val="0"/>
          <w:numId w:val="1"/>
        </w:numPr>
        <w:shd w:val="clear" w:color="auto" w:fill="FFFFFF"/>
        <w:ind w:left="1080" w:hanging="142"/>
        <w:jc w:val="left"/>
        <w:rPr>
          <w:ins w:id="20" w:author="Jerry" w:date="2015-12-09T16:05:00Z"/>
          <w:rFonts w:eastAsia="Times New Roman" w:cs="Arial"/>
          <w:lang w:eastAsia="pt-BR"/>
        </w:rPr>
      </w:pPr>
      <w:ins w:id="21" w:author="Jerry" w:date="2015-12-09T16:05:00Z">
        <w:r>
          <w:rPr>
            <w:rFonts w:eastAsia="Times New Roman" w:cs="Arial"/>
            <w:lang w:eastAsia="pt-BR"/>
          </w:rPr>
          <w:t xml:space="preserve">Ferramentas de software para </w:t>
        </w:r>
        <w:r>
          <w:rPr>
            <w:rFonts w:eastAsia="Times New Roman" w:cs="Arial"/>
            <w:lang w:eastAsia="pt-BR"/>
          </w:rPr>
          <w:t>estimar a evapotranspiração real da cultura e determina</w:t>
        </w:r>
      </w:ins>
      <w:ins w:id="22" w:author="Jerry" w:date="2015-12-09T16:06:00Z">
        <w:r>
          <w:rPr>
            <w:rFonts w:eastAsia="Times New Roman" w:cs="Arial"/>
            <w:lang w:eastAsia="pt-BR"/>
          </w:rPr>
          <w:t xml:space="preserve">ção do </w:t>
        </w:r>
        <w:commentRangeStart w:id="23"/>
        <w:r>
          <w:rPr>
            <w:rFonts w:eastAsia="Times New Roman" w:cs="Arial"/>
            <w:lang w:eastAsia="pt-BR"/>
          </w:rPr>
          <w:t>balanço hídrico</w:t>
        </w:r>
        <w:r w:rsidRPr="00557996">
          <w:rPr>
            <w:rFonts w:eastAsia="Times New Roman" w:cs="Arial"/>
            <w:lang w:eastAsia="pt-BR"/>
          </w:rPr>
          <w:t xml:space="preserve"> </w:t>
        </w:r>
      </w:ins>
      <w:commentRangeEnd w:id="23"/>
      <w:ins w:id="24" w:author="Jerry" w:date="2015-12-09T16:07:00Z">
        <w:r>
          <w:rPr>
            <w:rStyle w:val="Refdecomentrio"/>
          </w:rPr>
          <w:commentReference w:id="23"/>
        </w:r>
      </w:ins>
      <w:ins w:id="25" w:author="Jerry" w:date="2015-12-09T16:06:00Z">
        <w:r>
          <w:rPr>
            <w:rFonts w:eastAsia="Times New Roman" w:cs="Arial"/>
            <w:lang w:eastAsia="pt-BR"/>
          </w:rPr>
          <w:t xml:space="preserve">da cultura </w:t>
        </w:r>
        <w:r>
          <w:rPr>
            <w:rFonts w:eastAsia="Times New Roman" w:cs="Arial"/>
            <w:lang w:eastAsia="pt-BR"/>
          </w:rPr>
          <w:t>de interesse</w:t>
        </w:r>
      </w:ins>
      <w:ins w:id="26" w:author="Jerry" w:date="2015-12-09T16:07:00Z">
        <w:r>
          <w:rPr>
            <w:rFonts w:eastAsia="Times New Roman" w:cs="Arial"/>
            <w:lang w:eastAsia="pt-BR"/>
          </w:rPr>
          <w:t>.</w:t>
        </w:r>
      </w:ins>
      <w:ins w:id="27" w:author="Jerry" w:date="2015-12-09T16:06:00Z">
        <w:r>
          <w:rPr>
            <w:rFonts w:eastAsia="Times New Roman" w:cs="Arial"/>
            <w:lang w:eastAsia="pt-BR"/>
          </w:rPr>
          <w:t xml:space="preserve"> </w:t>
        </w:r>
      </w:ins>
    </w:p>
    <w:p w:rsidR="004014CC" w:rsidRPr="00557996" w:rsidRDefault="00E364D2" w:rsidP="00557996">
      <w:pPr>
        <w:numPr>
          <w:ilvl w:val="0"/>
          <w:numId w:val="1"/>
        </w:numPr>
        <w:shd w:val="clear" w:color="auto" w:fill="FFFFFF"/>
        <w:spacing w:before="100" w:beforeAutospacing="1"/>
        <w:ind w:left="1080" w:hanging="142"/>
        <w:jc w:val="left"/>
        <w:rPr>
          <w:rFonts w:eastAsia="Times New Roman" w:cs="Arial"/>
          <w:lang w:eastAsia="pt-BR"/>
        </w:rPr>
      </w:pPr>
      <w:del w:id="28" w:author="Jerry" w:date="2015-12-09T16:00:00Z">
        <w:r w:rsidRPr="00557996" w:rsidDel="00557996">
          <w:rPr>
            <w:rFonts w:eastAsia="Times New Roman" w:cs="Arial"/>
            <w:lang w:eastAsia="pt-BR"/>
          </w:rPr>
          <w:delText>Elaborar implementar e</w:delText>
        </w:r>
      </w:del>
      <w:ins w:id="29" w:author="Jerry" w:date="2015-12-09T16:00:00Z">
        <w:r w:rsidR="00557996" w:rsidRPr="00557996">
          <w:rPr>
            <w:rFonts w:eastAsia="Times New Roman" w:cs="Arial"/>
            <w:lang w:eastAsia="pt-BR"/>
          </w:rPr>
          <w:t>E</w:t>
        </w:r>
      </w:ins>
      <w:r w:rsidR="002401E7" w:rsidRPr="00557996">
        <w:rPr>
          <w:rFonts w:eastAsia="Times New Roman" w:cs="Arial"/>
          <w:lang w:eastAsia="pt-BR"/>
        </w:rPr>
        <w:t>struturas de software para implantação de forma genérica</w:t>
      </w:r>
      <w:r w:rsidR="00430384" w:rsidRPr="00557996">
        <w:rPr>
          <w:rFonts w:eastAsia="Times New Roman" w:cs="Arial"/>
          <w:lang w:eastAsia="pt-BR"/>
        </w:rPr>
        <w:t xml:space="preserve"> (utilizável a diversas culturas</w:t>
      </w:r>
      <w:ins w:id="30" w:author="Jerry" w:date="2015-12-09T16:00:00Z">
        <w:r w:rsidR="00557996" w:rsidRPr="00557996">
          <w:rPr>
            <w:rFonts w:eastAsia="Times New Roman" w:cs="Arial"/>
            <w:lang w:eastAsia="pt-BR"/>
          </w:rPr>
          <w:t xml:space="preserve"> agrícolas</w:t>
        </w:r>
      </w:ins>
      <w:r w:rsidR="00430384" w:rsidRPr="00557996">
        <w:rPr>
          <w:rFonts w:eastAsia="Times New Roman" w:cs="Arial"/>
          <w:lang w:eastAsia="pt-BR"/>
        </w:rPr>
        <w:t>)</w:t>
      </w:r>
      <w:ins w:id="31" w:author="Jerry" w:date="2015-12-09T16:04:00Z">
        <w:r w:rsidR="00557996" w:rsidRPr="00557996">
          <w:rPr>
            <w:rFonts w:eastAsia="Times New Roman" w:cs="Arial"/>
            <w:lang w:eastAsia="pt-BR"/>
          </w:rPr>
          <w:t xml:space="preserve"> </w:t>
        </w:r>
      </w:ins>
      <w:del w:id="32" w:author="Jerry" w:date="2015-12-09T16:04:00Z">
        <w:r w:rsidR="002401E7" w:rsidRPr="00557996" w:rsidDel="00557996">
          <w:rPr>
            <w:rFonts w:eastAsia="Times New Roman" w:cs="Arial"/>
            <w:lang w:eastAsia="pt-BR"/>
          </w:rPr>
          <w:delText xml:space="preserve"> </w:delText>
        </w:r>
      </w:del>
      <w:r w:rsidR="00C42CFE" w:rsidRPr="00557996">
        <w:rPr>
          <w:rFonts w:eastAsia="Times New Roman" w:cs="Arial"/>
          <w:lang w:eastAsia="pt-BR"/>
        </w:rPr>
        <w:t>e automatiza</w:t>
      </w:r>
      <w:ins w:id="33" w:author="Jerry" w:date="2015-12-09T16:07:00Z">
        <w:r w:rsidR="00557996">
          <w:rPr>
            <w:rFonts w:eastAsia="Times New Roman" w:cs="Arial"/>
            <w:lang w:eastAsia="pt-BR"/>
          </w:rPr>
          <w:t xml:space="preserve">da da </w:t>
        </w:r>
      </w:ins>
      <w:del w:id="34" w:author="Jerry" w:date="2015-12-09T16:00:00Z">
        <w:r w:rsidR="00C42CFE" w:rsidRPr="00557996" w:rsidDel="00557996">
          <w:rPr>
            <w:rFonts w:eastAsia="Times New Roman" w:cs="Arial"/>
            <w:lang w:eastAsia="pt-BR"/>
          </w:rPr>
          <w:delText xml:space="preserve">da </w:delText>
        </w:r>
        <w:r w:rsidR="00430384" w:rsidRPr="00557996" w:rsidDel="00557996">
          <w:rPr>
            <w:rFonts w:eastAsia="Times New Roman" w:cs="Arial"/>
            <w:lang w:eastAsia="pt-BR"/>
          </w:rPr>
          <w:delText xml:space="preserve">dos </w:delText>
        </w:r>
      </w:del>
      <w:del w:id="35" w:author="Jerry" w:date="2015-12-09T16:07:00Z">
        <w:r w:rsidR="00430384" w:rsidRPr="00557996" w:rsidDel="00557996">
          <w:rPr>
            <w:rFonts w:eastAsia="Times New Roman" w:cs="Arial"/>
            <w:lang w:eastAsia="pt-BR"/>
          </w:rPr>
          <w:delText xml:space="preserve">balanço hídrico e </w:delText>
        </w:r>
      </w:del>
      <w:ins w:id="36" w:author="Jerry" w:date="2015-12-09T16:00:00Z">
        <w:r w:rsidR="00557996" w:rsidRPr="00557996">
          <w:rPr>
            <w:rFonts w:eastAsia="Times New Roman" w:cs="Arial"/>
            <w:lang w:eastAsia="pt-BR"/>
          </w:rPr>
          <w:t xml:space="preserve">estimativa de </w:t>
        </w:r>
      </w:ins>
      <w:r w:rsidR="00430384" w:rsidRPr="00557996">
        <w:rPr>
          <w:rFonts w:eastAsia="Times New Roman" w:cs="Arial"/>
          <w:lang w:eastAsia="pt-BR"/>
        </w:rPr>
        <w:t>produtividade</w:t>
      </w:r>
      <w:ins w:id="37" w:author="Jerry" w:date="2015-12-09T16:01:00Z">
        <w:r w:rsidR="00557996" w:rsidRPr="00557996">
          <w:rPr>
            <w:rFonts w:eastAsia="Times New Roman" w:cs="Arial"/>
            <w:lang w:eastAsia="pt-BR"/>
          </w:rPr>
          <w:t xml:space="preserve"> pelo método</w:t>
        </w:r>
      </w:ins>
      <w:r w:rsidR="00430384" w:rsidRPr="00557996">
        <w:rPr>
          <w:rFonts w:eastAsia="Times New Roman" w:cs="Arial"/>
          <w:lang w:eastAsia="pt-BR"/>
        </w:rPr>
        <w:t xml:space="preserve"> FAO (Allen </w:t>
      </w:r>
      <w:proofErr w:type="gramStart"/>
      <w:r w:rsidR="00430384" w:rsidRPr="00557996">
        <w:rPr>
          <w:rFonts w:eastAsia="Times New Roman" w:cs="Arial"/>
          <w:lang w:eastAsia="pt-BR"/>
        </w:rPr>
        <w:t>et</w:t>
      </w:r>
      <w:proofErr w:type="gramEnd"/>
      <w:r w:rsidR="00430384" w:rsidRPr="00557996">
        <w:rPr>
          <w:rFonts w:eastAsia="Times New Roman" w:cs="Arial"/>
          <w:lang w:eastAsia="pt-BR"/>
        </w:rPr>
        <w:t xml:space="preserve"> al., 1998)</w:t>
      </w:r>
      <w:r w:rsidR="00290279" w:rsidRPr="00557996">
        <w:rPr>
          <w:rFonts w:eastAsia="Times New Roman" w:cs="Arial"/>
          <w:lang w:eastAsia="pt-BR"/>
        </w:rPr>
        <w:t>.</w:t>
      </w:r>
    </w:p>
    <w:p w:rsidR="00E364D2" w:rsidDel="00557996" w:rsidRDefault="00601A5D" w:rsidP="00601A5D">
      <w:pPr>
        <w:shd w:val="clear" w:color="auto" w:fill="FFFFFF"/>
        <w:ind w:left="720"/>
        <w:jc w:val="left"/>
        <w:rPr>
          <w:del w:id="38" w:author="Jerry" w:date="2015-12-09T16:08:00Z"/>
          <w:rFonts w:eastAsia="Times New Roman" w:cs="Arial"/>
          <w:lang w:eastAsia="pt-BR"/>
        </w:rPr>
      </w:pPr>
      <w:commentRangeStart w:id="39"/>
      <w:del w:id="40" w:author="Jerry" w:date="2015-12-09T16:08:00Z">
        <w:r w:rsidDel="00557996">
          <w:rPr>
            <w:rFonts w:eastAsia="Times New Roman" w:cs="Arial"/>
            <w:lang w:eastAsia="pt-BR"/>
          </w:rPr>
          <w:delText>Bem como aplicar o software desenvolvido de forma a:</w:delText>
        </w:r>
      </w:del>
    </w:p>
    <w:p w:rsidR="00E80679" w:rsidDel="00557996" w:rsidRDefault="00601A5D" w:rsidP="00E364D2">
      <w:pPr>
        <w:numPr>
          <w:ilvl w:val="0"/>
          <w:numId w:val="1"/>
        </w:numPr>
        <w:shd w:val="clear" w:color="auto" w:fill="FFFFFF"/>
        <w:spacing w:after="100" w:afterAutospacing="1"/>
        <w:ind w:left="1080" w:hanging="142"/>
        <w:jc w:val="left"/>
        <w:rPr>
          <w:del w:id="41" w:author="Jerry" w:date="2015-12-09T16:08:00Z"/>
          <w:rFonts w:eastAsia="Times New Roman" w:cs="Arial"/>
          <w:lang w:eastAsia="pt-BR"/>
        </w:rPr>
      </w:pPr>
      <w:del w:id="42" w:author="Jerry" w:date="2015-12-09T16:08:00Z">
        <w:r w:rsidRPr="00601A5D" w:rsidDel="00557996">
          <w:rPr>
            <w:rFonts w:eastAsia="Times New Roman" w:cs="Arial"/>
            <w:lang w:eastAsia="pt-BR"/>
          </w:rPr>
          <w:delText>E</w:delText>
        </w:r>
        <w:r w:rsidR="00430384" w:rsidRPr="00601A5D" w:rsidDel="00557996">
          <w:rPr>
            <w:rFonts w:eastAsia="Times New Roman" w:cs="Arial"/>
            <w:lang w:eastAsia="pt-BR"/>
          </w:rPr>
          <w:delText>stimar</w:delText>
        </w:r>
        <w:r w:rsidR="00430384" w:rsidDel="00557996">
          <w:rPr>
            <w:rFonts w:eastAsia="Times New Roman" w:cs="Arial"/>
            <w:lang w:eastAsia="pt-BR"/>
          </w:rPr>
          <w:delText xml:space="preserve"> evapotranspiração</w:delText>
        </w:r>
        <w:r w:rsidR="002E4B9B" w:rsidDel="00557996">
          <w:rPr>
            <w:rFonts w:eastAsia="Times New Roman" w:cs="Arial"/>
            <w:lang w:eastAsia="pt-BR"/>
          </w:rPr>
          <w:delText xml:space="preserve"> real</w:delText>
        </w:r>
        <w:r w:rsidR="00E364D2" w:rsidDel="00557996">
          <w:rPr>
            <w:rFonts w:eastAsia="Times New Roman" w:cs="Arial"/>
            <w:lang w:eastAsia="pt-BR"/>
          </w:rPr>
          <w:delText>;</w:delText>
        </w:r>
      </w:del>
    </w:p>
    <w:p w:rsidR="00E364D2" w:rsidDel="00557996" w:rsidRDefault="00E364D2" w:rsidP="004303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80" w:hanging="142"/>
        <w:jc w:val="left"/>
        <w:rPr>
          <w:del w:id="43" w:author="Jerry" w:date="2015-12-09T16:08:00Z"/>
          <w:rFonts w:eastAsia="Times New Roman" w:cs="Arial"/>
          <w:lang w:eastAsia="pt-BR"/>
        </w:rPr>
      </w:pPr>
      <w:del w:id="44" w:author="Jerry" w:date="2015-12-09T16:08:00Z">
        <w:r w:rsidDel="00557996">
          <w:rPr>
            <w:rFonts w:eastAsia="Times New Roman" w:cs="Arial"/>
            <w:lang w:eastAsia="pt-BR"/>
          </w:rPr>
          <w:delText>Determinar o balanço hídrico para a cultura da soja;</w:delText>
        </w:r>
      </w:del>
    </w:p>
    <w:p w:rsidR="00E364D2" w:rsidRPr="00E364D2" w:rsidRDefault="00E364D2" w:rsidP="00E364D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80" w:hanging="142"/>
        <w:jc w:val="left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 xml:space="preserve">Estimar a Produtividade Primária </w:t>
      </w:r>
      <w:r w:rsidRPr="00601A5D">
        <w:rPr>
          <w:rFonts w:eastAsia="Times New Roman" w:cs="Arial"/>
          <w:lang w:eastAsia="pt-BR"/>
        </w:rPr>
        <w:t>liquida</w:t>
      </w:r>
      <w:r>
        <w:rPr>
          <w:rFonts w:eastAsia="Times New Roman" w:cs="Arial"/>
          <w:lang w:eastAsia="pt-BR"/>
        </w:rPr>
        <w:t xml:space="preserve"> (NPP – </w:t>
      </w:r>
      <w:r w:rsidRPr="00E364D2">
        <w:rPr>
          <w:rFonts w:eastAsia="Times New Roman" w:cs="Arial"/>
          <w:i/>
          <w:lang w:eastAsia="pt-BR"/>
        </w:rPr>
        <w:t xml:space="preserve">Net </w:t>
      </w:r>
      <w:proofErr w:type="spellStart"/>
      <w:r w:rsidRPr="00E364D2">
        <w:rPr>
          <w:rFonts w:eastAsia="Times New Roman" w:cs="Arial"/>
          <w:i/>
          <w:lang w:eastAsia="pt-BR"/>
        </w:rPr>
        <w:t>Primary</w:t>
      </w:r>
      <w:proofErr w:type="spellEnd"/>
      <w:r w:rsidRPr="00E364D2">
        <w:rPr>
          <w:rFonts w:eastAsia="Times New Roman" w:cs="Arial"/>
          <w:i/>
          <w:lang w:eastAsia="pt-BR"/>
        </w:rPr>
        <w:t xml:space="preserve"> </w:t>
      </w:r>
      <w:proofErr w:type="spellStart"/>
      <w:r w:rsidRPr="00E364D2">
        <w:rPr>
          <w:rFonts w:eastAsia="Times New Roman" w:cs="Arial"/>
          <w:i/>
          <w:lang w:eastAsia="pt-BR"/>
        </w:rPr>
        <w:t>Production</w:t>
      </w:r>
      <w:proofErr w:type="spellEnd"/>
      <w:r>
        <w:rPr>
          <w:rFonts w:eastAsia="Times New Roman" w:cs="Arial"/>
          <w:lang w:eastAsia="pt-BR"/>
        </w:rPr>
        <w:t xml:space="preserve">) para a cultura da </w:t>
      </w:r>
      <w:proofErr w:type="gramStart"/>
      <w:r>
        <w:rPr>
          <w:rFonts w:eastAsia="Times New Roman" w:cs="Arial"/>
          <w:lang w:eastAsia="pt-BR"/>
        </w:rPr>
        <w:t>soja.</w:t>
      </w:r>
      <w:commentRangeEnd w:id="39"/>
      <w:proofErr w:type="gramEnd"/>
      <w:r w:rsidR="00557996">
        <w:rPr>
          <w:rStyle w:val="Refdecomentrio"/>
        </w:rPr>
        <w:commentReference w:id="39"/>
      </w:r>
      <w:bookmarkStart w:id="45" w:name="_GoBack"/>
      <w:bookmarkEnd w:id="45"/>
    </w:p>
    <w:sectPr w:rsidR="00E364D2" w:rsidRPr="00E364D2" w:rsidSect="0080565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3" w:author="Jerry" w:date="2015-12-09T16:08:00Z" w:initials="J">
    <w:p w:rsidR="00557996" w:rsidRDefault="00557996">
      <w:pPr>
        <w:pStyle w:val="Textodecomentrio"/>
      </w:pPr>
      <w:r>
        <w:rPr>
          <w:rStyle w:val="Refdecomentrio"/>
        </w:rPr>
        <w:annotationRef/>
      </w:r>
      <w:r>
        <w:t xml:space="preserve">Informar por qual método </w:t>
      </w:r>
      <w:proofErr w:type="spellStart"/>
      <w:r>
        <w:t>vc</w:t>
      </w:r>
      <w:proofErr w:type="spellEnd"/>
      <w:r>
        <w:t xml:space="preserve"> terminou de </w:t>
      </w:r>
      <w:proofErr w:type="gramStart"/>
      <w:r>
        <w:t>implementar</w:t>
      </w:r>
      <w:proofErr w:type="gramEnd"/>
      <w:r>
        <w:t>&gt;</w:t>
      </w:r>
    </w:p>
    <w:p w:rsidR="00557996" w:rsidRDefault="00557996">
      <w:pPr>
        <w:pStyle w:val="Textodecomentrio"/>
      </w:pPr>
      <w:r>
        <w:t>FAO e TM</w:t>
      </w:r>
      <w:proofErr w:type="gramStart"/>
      <w:r>
        <w:t>??</w:t>
      </w:r>
      <w:proofErr w:type="gramEnd"/>
    </w:p>
  </w:comment>
  <w:comment w:id="39" w:author="Jerry" w:date="2015-12-09T16:08:00Z" w:initials="J">
    <w:p w:rsidR="00557996" w:rsidRDefault="00557996">
      <w:pPr>
        <w:pStyle w:val="Textodecomentrio"/>
      </w:pPr>
      <w:r>
        <w:rPr>
          <w:rStyle w:val="Refdecomentrio"/>
        </w:rPr>
        <w:annotationRef/>
      </w:r>
      <w:r>
        <w:t xml:space="preserve">Isto foi feito </w:t>
      </w:r>
      <w:proofErr w:type="spellStart"/>
      <w:proofErr w:type="gramStart"/>
      <w:r>
        <w:t>tb</w:t>
      </w:r>
      <w:proofErr w:type="spellEnd"/>
      <w:proofErr w:type="gramEnd"/>
      <w:r>
        <w:t>??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824E6"/>
    <w:multiLevelType w:val="hybridMultilevel"/>
    <w:tmpl w:val="9C7A625E"/>
    <w:lvl w:ilvl="0" w:tplc="0416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83E"/>
    <w:rsid w:val="00113935"/>
    <w:rsid w:val="002401E7"/>
    <w:rsid w:val="00290279"/>
    <w:rsid w:val="002E4B9B"/>
    <w:rsid w:val="00336A09"/>
    <w:rsid w:val="004014CC"/>
    <w:rsid w:val="00424D00"/>
    <w:rsid w:val="00430384"/>
    <w:rsid w:val="00557996"/>
    <w:rsid w:val="005B71CB"/>
    <w:rsid w:val="00601A5D"/>
    <w:rsid w:val="006667CD"/>
    <w:rsid w:val="006E183E"/>
    <w:rsid w:val="007B4C2A"/>
    <w:rsid w:val="00805657"/>
    <w:rsid w:val="00810D7F"/>
    <w:rsid w:val="00AD6B03"/>
    <w:rsid w:val="00AF4891"/>
    <w:rsid w:val="00B76C01"/>
    <w:rsid w:val="00BB3474"/>
    <w:rsid w:val="00C42CFE"/>
    <w:rsid w:val="00DB0580"/>
    <w:rsid w:val="00E3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4CC"/>
    <w:pPr>
      <w:spacing w:after="0" w:line="360" w:lineRule="auto"/>
      <w:jc w:val="both"/>
    </w:pPr>
    <w:rPr>
      <w:rFonts w:ascii="Arial" w:hAnsi="Arial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014CC"/>
    <w:pPr>
      <w:keepNext/>
      <w:keepLines/>
      <w:spacing w:before="240" w:line="480" w:lineRule="auto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14CC"/>
    <w:rPr>
      <w:rFonts w:ascii="Arial" w:eastAsiaTheme="majorEastAsia" w:hAnsi="Arial" w:cstheme="majorBidi"/>
      <w:b/>
      <w:bCs/>
      <w:sz w:val="28"/>
      <w:szCs w:val="28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79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7996"/>
    <w:rPr>
      <w:rFonts w:ascii="Tahoma" w:hAnsi="Tahoma" w:cs="Tahoma"/>
      <w:sz w:val="16"/>
      <w:szCs w:val="16"/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55799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5799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57996"/>
    <w:rPr>
      <w:rFonts w:ascii="Arial" w:hAnsi="Arial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5799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57996"/>
    <w:rPr>
      <w:rFonts w:ascii="Arial" w:hAnsi="Arial"/>
      <w:b/>
      <w:bCs/>
      <w:sz w:val="20"/>
      <w:szCs w:val="20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4CC"/>
    <w:pPr>
      <w:spacing w:after="0" w:line="360" w:lineRule="auto"/>
      <w:jc w:val="both"/>
    </w:pPr>
    <w:rPr>
      <w:rFonts w:ascii="Arial" w:hAnsi="Arial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014CC"/>
    <w:pPr>
      <w:keepNext/>
      <w:keepLines/>
      <w:spacing w:before="240" w:line="480" w:lineRule="auto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14CC"/>
    <w:rPr>
      <w:rFonts w:ascii="Arial" w:eastAsiaTheme="majorEastAsia" w:hAnsi="Arial" w:cstheme="majorBidi"/>
      <w:b/>
      <w:bCs/>
      <w:sz w:val="28"/>
      <w:szCs w:val="28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79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7996"/>
    <w:rPr>
      <w:rFonts w:ascii="Tahoma" w:hAnsi="Tahoma" w:cs="Tahoma"/>
      <w:sz w:val="16"/>
      <w:szCs w:val="16"/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55799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5799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57996"/>
    <w:rPr>
      <w:rFonts w:ascii="Arial" w:hAnsi="Arial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5799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57996"/>
    <w:rPr>
      <w:rFonts w:ascii="Arial" w:hAnsi="Arial"/>
      <w:b/>
      <w:bCs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Paloschi</dc:creator>
  <cp:lastModifiedBy>Jerry</cp:lastModifiedBy>
  <cp:revision>2</cp:revision>
  <dcterms:created xsi:type="dcterms:W3CDTF">2015-12-09T18:09:00Z</dcterms:created>
  <dcterms:modified xsi:type="dcterms:W3CDTF">2015-12-09T18:09:00Z</dcterms:modified>
</cp:coreProperties>
</file>